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5C5B6" w14:textId="36B20725" w:rsidR="00610D06" w:rsidRPr="00F84872" w:rsidDel="00F84872" w:rsidRDefault="00303DDA">
      <w:pPr>
        <w:bidi w:val="0"/>
        <w:rPr>
          <w:ins w:id="0" w:author="User" w:date="2020-05-17T14:24:00Z"/>
          <w:del w:id="1" w:author="אורן ישי הירשהורן" w:date="2020-06-14T13:00:00Z"/>
          <w:rFonts w:ascii="Arial" w:eastAsia="Times New Roman" w:hAnsi="Arial" w:cs="Arial"/>
          <w:color w:val="555A60"/>
          <w:sz w:val="20"/>
          <w:szCs w:val="20"/>
          <w:rtl/>
          <w:rPrChange w:id="2" w:author="אורן ישי הירשהורן" w:date="2020-06-14T13:00:00Z">
            <w:rPr>
              <w:ins w:id="3" w:author="User" w:date="2020-05-17T14:24:00Z"/>
              <w:del w:id="4" w:author="אורן ישי הירשהורן" w:date="2020-06-14T13:00:00Z"/>
              <w:rtl/>
            </w:rPr>
          </w:rPrChange>
        </w:rPr>
        <w:pPrChange w:id="5" w:author="אורן ישי הירשהורן" w:date="2020-06-14T13:00:00Z">
          <w:pPr/>
        </w:pPrChange>
      </w:pPr>
      <w:del w:id="6" w:author="אורן ישי הירשהורן" w:date="2020-06-14T13:00:00Z">
        <w:r w:rsidDel="00F84872">
          <w:rPr>
            <w:rFonts w:hint="cs"/>
            <w:rtl/>
          </w:rPr>
          <w:delText xml:space="preserve">ספר טוביה כת"י </w:delText>
        </w:r>
        <w:commentRangeStart w:id="7"/>
        <w:commentRangeStart w:id="8"/>
        <w:r w:rsidDel="00F84872">
          <w:rPr>
            <w:rFonts w:hint="cs"/>
            <w:rtl/>
          </w:rPr>
          <w:delText>מילאנו</w:delText>
        </w:r>
        <w:commentRangeEnd w:id="7"/>
        <w:r w:rsidR="008677A1" w:rsidDel="00F84872">
          <w:rPr>
            <w:rStyle w:val="CommentReference"/>
            <w:rtl/>
          </w:rPr>
          <w:commentReference w:id="7"/>
        </w:r>
        <w:commentRangeEnd w:id="8"/>
        <w:r w:rsidR="0067267A" w:rsidDel="00F84872">
          <w:rPr>
            <w:rStyle w:val="CommentReference"/>
            <w:rtl/>
          </w:rPr>
          <w:commentReference w:id="8"/>
        </w:r>
      </w:del>
    </w:p>
    <w:p w14:paraId="752CF4A6" w14:textId="610C2558" w:rsidR="008677A1" w:rsidDel="000A442F" w:rsidRDefault="008677A1" w:rsidP="008677A1">
      <w:pPr>
        <w:rPr>
          <w:del w:id="9" w:author="אורן ישי הירשהורן" w:date="2020-06-14T13:03:00Z"/>
          <w:rtl/>
        </w:rPr>
      </w:pPr>
      <w:ins w:id="10" w:author="User" w:date="2020-05-17T14:24:00Z">
        <w:del w:id="11" w:author="אורן ישי הירשהורן" w:date="2020-06-14T13:03:00Z">
          <w:r w:rsidDel="00476599">
            <w:rPr>
              <w:rFonts w:hint="cs"/>
              <w:rtl/>
            </w:rPr>
            <w:delText xml:space="preserve">דף 1 </w:delText>
          </w:r>
          <w:commentRangeStart w:id="12"/>
          <w:r w:rsidDel="00476599">
            <w:rPr>
              <w:rFonts w:hint="cs"/>
              <w:rtl/>
            </w:rPr>
            <w:delText>בתצלום</w:delText>
          </w:r>
          <w:commentRangeEnd w:id="12"/>
          <w:r w:rsidDel="00476599">
            <w:rPr>
              <w:rStyle w:val="CommentReference"/>
              <w:rtl/>
            </w:rPr>
            <w:commentReference w:id="12"/>
          </w:r>
          <w:r w:rsidDel="00476599">
            <w:rPr>
              <w:rFonts w:hint="cs"/>
              <w:rtl/>
            </w:rPr>
            <w:delText xml:space="preserve">, טור ב </w:delText>
          </w:r>
        </w:del>
      </w:ins>
    </w:p>
    <w:p w14:paraId="2A019CC0" w14:textId="565368D3" w:rsidR="000A442F" w:rsidRDefault="000A442F" w:rsidP="008677A1">
      <w:pPr>
        <w:rPr>
          <w:ins w:id="13" w:author="אורן ישי הירשהורן" w:date="2020-06-21T11:40:00Z"/>
          <w:rtl/>
        </w:rPr>
      </w:pPr>
      <w:ins w:id="14" w:author="אורן ישי הירשהורן" w:date="2020-06-21T11:40:00Z">
        <w:r>
          <w:rPr>
            <w:rFonts w:hint="cs"/>
            <w:rtl/>
          </w:rPr>
          <w:t>דף 1 בתצלום</w:t>
        </w:r>
      </w:ins>
      <w:ins w:id="15" w:author="אורן ישי הירשהורן" w:date="2020-06-21T11:43:00Z">
        <w:r>
          <w:rPr>
            <w:rFonts w:hint="cs"/>
            <w:rtl/>
          </w:rPr>
          <w:t xml:space="preserve"> </w:t>
        </w:r>
      </w:ins>
      <w:ins w:id="16" w:author="אורן ישי הירשהורן" w:date="2020-06-21T11:40:00Z">
        <w:r>
          <w:rPr>
            <w:rFonts w:hint="cs"/>
            <w:rtl/>
          </w:rPr>
          <w:t>טור ב'</w:t>
        </w:r>
      </w:ins>
    </w:p>
    <w:p w14:paraId="5318887A" w14:textId="77777777" w:rsidR="00F612E6" w:rsidRDefault="00303DDA">
      <w:pPr>
        <w:rPr>
          <w:rtl/>
        </w:rPr>
      </w:pPr>
      <w:r>
        <w:rPr>
          <w:rFonts w:hint="cs"/>
          <w:rtl/>
        </w:rPr>
        <w:t>דברי טובי בן טוביאל בן חננאל בן</w:t>
      </w:r>
    </w:p>
    <w:p w14:paraId="67D6D007" w14:textId="5AAED119" w:rsidR="00F612E6" w:rsidRDefault="00303DDA">
      <w:pPr>
        <w:rPr>
          <w:rtl/>
        </w:rPr>
      </w:pPr>
      <w:r>
        <w:rPr>
          <w:rFonts w:hint="cs"/>
          <w:rtl/>
        </w:rPr>
        <w:t xml:space="preserve"> אריאל בן גביאל בן משאל בן </w:t>
      </w:r>
    </w:p>
    <w:p w14:paraId="27406072" w14:textId="77777777" w:rsidR="00F612E6" w:rsidRDefault="00303DDA" w:rsidP="00F612E6">
      <w:pPr>
        <w:rPr>
          <w:rtl/>
        </w:rPr>
      </w:pPr>
      <w:r>
        <w:rPr>
          <w:rFonts w:hint="cs"/>
          <w:rtl/>
        </w:rPr>
        <w:t>גבריאל ממטה נפתלי</w:t>
      </w:r>
      <w:r w:rsidR="00F612E6">
        <w:rPr>
          <w:rFonts w:hint="cs"/>
          <w:rtl/>
        </w:rPr>
        <w:t xml:space="preserve"> </w:t>
      </w:r>
      <w:r>
        <w:rPr>
          <w:rFonts w:hint="cs"/>
          <w:rtl/>
        </w:rPr>
        <w:t>אשר</w:t>
      </w:r>
    </w:p>
    <w:p w14:paraId="5C607EDD" w14:textId="77777777" w:rsidR="00F612E6" w:rsidRDefault="00303DDA" w:rsidP="00F612E6">
      <w:pPr>
        <w:rPr>
          <w:rtl/>
        </w:rPr>
      </w:pPr>
      <w:r>
        <w:rPr>
          <w:rFonts w:hint="cs"/>
          <w:rtl/>
        </w:rPr>
        <w:t xml:space="preserve"> נשבה בימי שלמנסר מלך</w:t>
      </w:r>
    </w:p>
    <w:p w14:paraId="1890B2EF" w14:textId="6BCD3AC3" w:rsidR="00F612E6" w:rsidRDefault="00303DDA" w:rsidP="00F612E6">
      <w:pPr>
        <w:rPr>
          <w:rtl/>
        </w:rPr>
      </w:pPr>
      <w:r>
        <w:rPr>
          <w:rFonts w:hint="cs"/>
          <w:rtl/>
        </w:rPr>
        <w:t xml:space="preserve"> אשור מתושבי עיר נפתלי</w:t>
      </w:r>
      <w:ins w:id="17" w:author="אורן ישי הירשהורן" w:date="2020-05-25T11:02:00Z">
        <w:r w:rsidR="0054448E">
          <w:rPr>
            <w:rFonts w:hint="cs"/>
            <w:rtl/>
          </w:rPr>
          <w:t>~</w:t>
        </w:r>
      </w:ins>
      <w:del w:id="18" w:author="אורן ישי הירשהורן" w:date="2020-05-25T11:02:00Z">
        <w:r w:rsidR="00DF55FE" w:rsidDel="0054448E">
          <w:rPr>
            <w:rFonts w:hint="cs"/>
            <w:rtl/>
          </w:rPr>
          <w:delText>:</w:delText>
        </w:r>
      </w:del>
    </w:p>
    <w:p w14:paraId="4C0FE68D" w14:textId="3B543BAF" w:rsidR="00A57C16" w:rsidRDefault="00303DDA" w:rsidP="00F612E6">
      <w:pPr>
        <w:rPr>
          <w:rtl/>
          <w:lang w:bidi="ar-SA"/>
        </w:rPr>
      </w:pPr>
      <w:r>
        <w:rPr>
          <w:rFonts w:hint="cs"/>
          <w:rtl/>
        </w:rPr>
        <w:t xml:space="preserve"> אשר בגליל על גבול אשר ימה</w:t>
      </w:r>
      <w:ins w:id="19" w:author="אורן ישי הירשהורן" w:date="2020-05-25T11:04:00Z">
        <w:r w:rsidR="0054448E">
          <w:rPr>
            <w:rFonts w:asciiTheme="minorBidi" w:hAnsiTheme="minorBidi"/>
            <w:rtl/>
            <w:lang w:bidi="ar-SA"/>
          </w:rPr>
          <w:t>﮲</w:t>
        </w:r>
      </w:ins>
    </w:p>
    <w:p w14:paraId="1ED98DA5" w14:textId="77777777" w:rsidR="0054448E" w:rsidRDefault="00303DDA">
      <w:pPr>
        <w:rPr>
          <w:ins w:id="20" w:author="אורן ישי הירשהורן" w:date="2020-05-25T11:07:00Z"/>
          <w:rtl/>
        </w:rPr>
      </w:pPr>
      <w:r>
        <w:rPr>
          <w:rFonts w:hint="cs"/>
          <w:rtl/>
        </w:rPr>
        <w:t>ויאמר טובי</w:t>
      </w:r>
      <w:r w:rsidR="00F612E6">
        <w:rPr>
          <w:rFonts w:hint="cs"/>
          <w:rtl/>
        </w:rPr>
        <w:t xml:space="preserve"> אני הלכתי בדרך</w:t>
      </w:r>
    </w:p>
    <w:p w14:paraId="19421E10" w14:textId="0EFD19F5" w:rsidR="00F612E6" w:rsidRDefault="00F612E6">
      <w:pPr>
        <w:rPr>
          <w:rtl/>
        </w:rPr>
      </w:pPr>
      <w:r>
        <w:rPr>
          <w:rFonts w:hint="cs"/>
          <w:rtl/>
        </w:rPr>
        <w:t xml:space="preserve"> </w:t>
      </w:r>
      <w:commentRangeStart w:id="21"/>
      <w:r>
        <w:rPr>
          <w:rFonts w:hint="cs"/>
          <w:rtl/>
        </w:rPr>
        <w:t>ישר</w:t>
      </w:r>
      <w:ins w:id="22" w:author="אורן ישי הירשהורן" w:date="2020-05-25T11:05:00Z">
        <w:r w:rsidR="0054448E">
          <w:rPr>
            <w:rFonts w:hint="cs"/>
            <w:rtl/>
          </w:rPr>
          <w:t>'</w:t>
        </w:r>
      </w:ins>
      <w:commentRangeStart w:id="23"/>
      <w:del w:id="24" w:author="אורן ישי הירשהורן" w:date="2020-05-25T10:28:00Z">
        <w:r w:rsidDel="003A53FC">
          <w:rPr>
            <w:rStyle w:val="FootnoteReference"/>
            <w:rtl/>
          </w:rPr>
          <w:footnoteReference w:id="1"/>
        </w:r>
      </w:del>
      <w:commentRangeEnd w:id="23"/>
      <w:r w:rsidR="0054448E">
        <w:rPr>
          <w:rStyle w:val="CommentReference"/>
          <w:rtl/>
        </w:rPr>
        <w:commentReference w:id="23"/>
      </w:r>
      <w:del w:id="27" w:author="אורן ישי הירשהורן" w:date="2020-05-25T10:28:00Z">
        <w:r w:rsidDel="003A53FC">
          <w:rPr>
            <w:rFonts w:hint="cs"/>
            <w:rtl/>
          </w:rPr>
          <w:delText xml:space="preserve"> </w:delText>
        </w:r>
        <w:commentRangeEnd w:id="21"/>
        <w:r w:rsidR="000C1845" w:rsidDel="003A53FC">
          <w:rPr>
            <w:rStyle w:val="CommentReference"/>
            <w:rtl/>
          </w:rPr>
          <w:commentReference w:id="21"/>
        </w:r>
        <w:r w:rsidDel="003A53FC">
          <w:rPr>
            <w:rFonts w:hint="cs"/>
            <w:rtl/>
          </w:rPr>
          <w:delText>כ</w:delText>
        </w:r>
      </w:del>
      <w:ins w:id="28" w:author="אורן ישי הירשהורן" w:date="2020-05-25T10:28:00Z">
        <w:r w:rsidR="003A53FC">
          <w:rPr>
            <w:rFonts w:hint="cs"/>
            <w:rtl/>
          </w:rPr>
          <w:t>כ</w:t>
        </w:r>
      </w:ins>
      <w:r>
        <w:rPr>
          <w:rFonts w:hint="cs"/>
          <w:rtl/>
        </w:rPr>
        <w:t>ל ימי חיי וצדקות רבות</w:t>
      </w:r>
    </w:p>
    <w:p w14:paraId="36144EA4" w14:textId="77777777" w:rsidR="00F612E6" w:rsidRDefault="00F612E6">
      <w:pPr>
        <w:rPr>
          <w:rtl/>
        </w:rPr>
      </w:pPr>
      <w:r>
        <w:rPr>
          <w:rFonts w:hint="cs"/>
          <w:rtl/>
        </w:rPr>
        <w:t xml:space="preserve"> עשיתי לאחי ולעמי אשר</w:t>
      </w:r>
    </w:p>
    <w:p w14:paraId="0C517EA8" w14:textId="77777777" w:rsidR="00F612E6" w:rsidRDefault="00F612E6">
      <w:pPr>
        <w:rPr>
          <w:rtl/>
        </w:rPr>
      </w:pPr>
      <w:r>
        <w:rPr>
          <w:rFonts w:hint="cs"/>
          <w:rtl/>
        </w:rPr>
        <w:t xml:space="preserve"> היו עמי בגולה בננוה בארץ</w:t>
      </w:r>
    </w:p>
    <w:p w14:paraId="2BC44017" w14:textId="7432CFC4" w:rsidR="00F612E6" w:rsidRDefault="00F612E6" w:rsidP="00F612E6">
      <w:pPr>
        <w:rPr>
          <w:rtl/>
        </w:rPr>
      </w:pPr>
      <w:r>
        <w:rPr>
          <w:rFonts w:hint="cs"/>
          <w:rtl/>
        </w:rPr>
        <w:t xml:space="preserve"> אשור ואני בהיותי נער בארץ</w:t>
      </w:r>
    </w:p>
    <w:p w14:paraId="5C599301" w14:textId="13E95CFD" w:rsidR="00F612E6" w:rsidRDefault="00F612E6" w:rsidP="00F612E6">
      <w:pPr>
        <w:rPr>
          <w:rtl/>
        </w:rPr>
      </w:pPr>
      <w:r>
        <w:rPr>
          <w:rFonts w:hint="cs"/>
          <w:rtl/>
        </w:rPr>
        <w:t>ישר' כל מטה נפתלי פשעו</w:t>
      </w:r>
    </w:p>
    <w:p w14:paraId="7F1F6283" w14:textId="2B917AB6" w:rsidR="00F612E6" w:rsidRDefault="00F612E6" w:rsidP="00F612E6">
      <w:pPr>
        <w:rPr>
          <w:rtl/>
        </w:rPr>
      </w:pPr>
      <w:r>
        <w:rPr>
          <w:rFonts w:hint="cs"/>
          <w:rtl/>
        </w:rPr>
        <w:t>בבית דוד ויסורו מירושלים</w:t>
      </w:r>
    </w:p>
    <w:p w14:paraId="071D5723" w14:textId="7C53F7B6" w:rsidR="00F612E6" w:rsidRDefault="00F612E6" w:rsidP="00F612E6">
      <w:pPr>
        <w:rPr>
          <w:rtl/>
        </w:rPr>
      </w:pPr>
      <w:r>
        <w:rPr>
          <w:rFonts w:hint="cs"/>
          <w:rtl/>
        </w:rPr>
        <w:t>העיר אשר בחר יי מכל שבטי</w:t>
      </w:r>
    </w:p>
    <w:p w14:paraId="3C530644" w14:textId="48C1475C" w:rsidR="00F612E6" w:rsidRDefault="00F612E6" w:rsidP="00F612E6">
      <w:pPr>
        <w:rPr>
          <w:rtl/>
        </w:rPr>
      </w:pPr>
      <w:r>
        <w:rPr>
          <w:rFonts w:hint="cs"/>
          <w:rtl/>
        </w:rPr>
        <w:t xml:space="preserve">ישר' ושם </w:t>
      </w:r>
      <w:r w:rsidR="00DF55FE">
        <w:rPr>
          <w:rFonts w:hint="cs"/>
          <w:rtl/>
        </w:rPr>
        <w:t>מזבח יי המקדש</w:t>
      </w:r>
    </w:p>
    <w:p w14:paraId="39DB6951" w14:textId="1464BF42" w:rsidR="00DF55FE" w:rsidRDefault="00DF55FE" w:rsidP="00F612E6">
      <w:pPr>
        <w:rPr>
          <w:rtl/>
        </w:rPr>
      </w:pPr>
      <w:r>
        <w:rPr>
          <w:rFonts w:hint="cs"/>
          <w:rtl/>
        </w:rPr>
        <w:t>לכל שבטי ישר' לעולה והיכל</w:t>
      </w:r>
    </w:p>
    <w:p w14:paraId="7809FA13" w14:textId="03D17A26" w:rsidR="00DF55FE" w:rsidRDefault="00DF55FE" w:rsidP="00F612E6">
      <w:pPr>
        <w:rPr>
          <w:rtl/>
        </w:rPr>
      </w:pPr>
      <w:r>
        <w:rPr>
          <w:rFonts w:hint="cs"/>
          <w:rtl/>
        </w:rPr>
        <w:t>יי בנוי בתוכה להעלות עליו</w:t>
      </w:r>
    </w:p>
    <w:p w14:paraId="1647AD3E" w14:textId="769FF1DD" w:rsidR="00DF55FE" w:rsidRDefault="00DF55FE" w:rsidP="00F612E6">
      <w:pPr>
        <w:rPr>
          <w:rtl/>
        </w:rPr>
      </w:pPr>
      <w:r>
        <w:rPr>
          <w:rFonts w:hint="cs"/>
          <w:rtl/>
        </w:rPr>
        <w:t>עולות וכל אחי ממטה נפתלי</w:t>
      </w:r>
    </w:p>
    <w:p w14:paraId="710E9EBF" w14:textId="2AECFA11" w:rsidR="00DF55FE" w:rsidRDefault="00DF55FE" w:rsidP="00F612E6">
      <w:pPr>
        <w:rPr>
          <w:rtl/>
        </w:rPr>
      </w:pPr>
      <w:r>
        <w:rPr>
          <w:rFonts w:hint="cs"/>
          <w:rtl/>
        </w:rPr>
        <w:t>מזבחים לעגלי הזהב אשר</w:t>
      </w:r>
    </w:p>
    <w:p w14:paraId="604224D5" w14:textId="0F78A0C9" w:rsidR="00DF55FE" w:rsidRDefault="00DF55FE" w:rsidP="00F612E6">
      <w:pPr>
        <w:rPr>
          <w:rtl/>
        </w:rPr>
      </w:pPr>
      <w:r>
        <w:rPr>
          <w:rFonts w:hint="cs"/>
          <w:rtl/>
        </w:rPr>
        <w:t>עשה ירובעם מלך ישר'</w:t>
      </w:r>
      <w:ins w:id="29" w:author="אורן ישי הירשהורן" w:date="2020-05-25T11:07:00Z">
        <w:r w:rsidR="0054448E">
          <w:rPr>
            <w:rFonts w:hint="cs"/>
            <w:rtl/>
          </w:rPr>
          <w:t xml:space="preserve"> ~</w:t>
        </w:r>
      </w:ins>
      <w:del w:id="30" w:author="אורן ישי הירשהורן" w:date="2020-05-25T11:07:00Z">
        <w:r w:rsidDel="0054448E">
          <w:rPr>
            <w:rFonts w:hint="cs"/>
            <w:rtl/>
          </w:rPr>
          <w:delText xml:space="preserve"> :</w:delText>
        </w:r>
      </w:del>
    </w:p>
    <w:p w14:paraId="65E5FAB6" w14:textId="51BC69F3" w:rsidR="00DF55FE" w:rsidRDefault="00DF55FE" w:rsidP="00F612E6">
      <w:pPr>
        <w:rPr>
          <w:rtl/>
        </w:rPr>
      </w:pPr>
      <w:r>
        <w:rPr>
          <w:rFonts w:hint="cs"/>
          <w:rtl/>
        </w:rPr>
        <w:t>בביתאל ובדן ואני לבדי</w:t>
      </w:r>
    </w:p>
    <w:p w14:paraId="44398118" w14:textId="00B03F2A" w:rsidR="00DF55FE" w:rsidRDefault="00DF55FE" w:rsidP="00F612E6">
      <w:pPr>
        <w:rPr>
          <w:rtl/>
        </w:rPr>
      </w:pPr>
      <w:r>
        <w:rPr>
          <w:rFonts w:hint="cs"/>
          <w:rtl/>
        </w:rPr>
        <w:t>הלכתי אל ירושלים במועד</w:t>
      </w:r>
    </w:p>
    <w:p w14:paraId="0473E64F" w14:textId="77FC0DBD" w:rsidR="00DF55FE" w:rsidRDefault="00DF55FE" w:rsidP="00F612E6">
      <w:pPr>
        <w:rPr>
          <w:rtl/>
        </w:rPr>
      </w:pPr>
      <w:r>
        <w:rPr>
          <w:rFonts w:hint="cs"/>
          <w:rtl/>
        </w:rPr>
        <w:t>זה אשר כתוב בתורת י</w:t>
      </w:r>
      <w:ins w:id="31" w:author="אורן ישי הירשהורן" w:date="2020-05-25T13:22:00Z">
        <w:r w:rsidR="00D1523A">
          <w:rPr>
            <w:rFonts w:hint="cs"/>
            <w:rtl/>
          </w:rPr>
          <w:t>"</w:t>
        </w:r>
      </w:ins>
      <w:r>
        <w:rPr>
          <w:rFonts w:hint="cs"/>
          <w:rtl/>
        </w:rPr>
        <w:t>י אשר</w:t>
      </w:r>
    </w:p>
    <w:p w14:paraId="6A0A6E17" w14:textId="08AE35FD" w:rsidR="00DF55FE" w:rsidDel="00692754" w:rsidRDefault="00DF55FE" w:rsidP="00F612E6">
      <w:pPr>
        <w:rPr>
          <w:ins w:id="32" w:author="User" w:date="2020-05-17T14:27:00Z"/>
          <w:del w:id="33" w:author="אורן ישי הירשהורן" w:date="2020-06-14T13:47:00Z"/>
          <w:rtl/>
        </w:rPr>
      </w:pPr>
      <w:commentRangeStart w:id="34"/>
      <w:r>
        <w:rPr>
          <w:rFonts w:hint="cs"/>
          <w:rtl/>
        </w:rPr>
        <w:t>יתנו</w:t>
      </w:r>
      <w:del w:id="35" w:author="אורן ישי הירשהורן" w:date="2020-05-25T10:54:00Z">
        <w:r w:rsidDel="008F6225">
          <w:rPr>
            <w:rStyle w:val="FootnoteReference"/>
            <w:rtl/>
          </w:rPr>
          <w:footnoteReference w:id="2"/>
        </w:r>
        <w:commentRangeEnd w:id="34"/>
        <w:r w:rsidR="000C1845" w:rsidDel="008F6225">
          <w:rPr>
            <w:rStyle w:val="CommentReference"/>
            <w:rtl/>
          </w:rPr>
          <w:commentReference w:id="34"/>
        </w:r>
        <w:r w:rsidDel="008F6225">
          <w:rPr>
            <w:rFonts w:hint="cs"/>
            <w:rtl/>
          </w:rPr>
          <w:delText xml:space="preserve"> </w:delText>
        </w:r>
      </w:del>
      <w:r>
        <w:rPr>
          <w:rFonts w:hint="cs"/>
          <w:rtl/>
        </w:rPr>
        <w:t>כל ישראל ביכו</w:t>
      </w:r>
      <w:ins w:id="38" w:author="אורן ישי הירשהורן" w:date="2020-06-21T11:44:00Z">
        <w:r w:rsidR="000A442F">
          <w:rPr>
            <w:rFonts w:hint="cs"/>
            <w:rtl/>
          </w:rPr>
          <w:t>רים</w:t>
        </w:r>
      </w:ins>
      <w:del w:id="39" w:author="אורן ישי הירשהורן" w:date="2020-06-21T11:44:00Z">
        <w:r w:rsidDel="000A442F">
          <w:rPr>
            <w:rFonts w:hint="cs"/>
            <w:rtl/>
          </w:rPr>
          <w:delText>רים</w:delText>
        </w:r>
      </w:del>
      <w:del w:id="40" w:author="אורן ישי הירשהורן" w:date="2020-05-25T11:00:00Z">
        <w:r w:rsidDel="0054448E">
          <w:rPr>
            <w:rStyle w:val="FootnoteReference"/>
            <w:rtl/>
          </w:rPr>
          <w:footnoteReference w:id="3"/>
        </w:r>
      </w:del>
    </w:p>
    <w:p w14:paraId="4B6E84EF" w14:textId="2DDD74E6" w:rsidR="008677A1" w:rsidDel="00692754" w:rsidRDefault="008677A1">
      <w:pPr>
        <w:rPr>
          <w:ins w:id="43" w:author="User" w:date="2020-05-17T14:27:00Z"/>
          <w:del w:id="44" w:author="אורן ישי הירשהורן" w:date="2020-06-14T13:47:00Z"/>
        </w:rPr>
        <w:pPrChange w:id="45" w:author="אורן ישי הירשהורן" w:date="2020-06-14T13:47:00Z">
          <w:pPr>
            <w:bidi w:val="0"/>
          </w:pPr>
        </w:pPrChange>
      </w:pPr>
      <w:ins w:id="46" w:author="User" w:date="2020-05-17T14:27:00Z">
        <w:del w:id="47" w:author="אורן ישי הירשהורן" w:date="2020-06-14T13:47:00Z">
          <w:r w:rsidDel="00692754">
            <w:rPr>
              <w:rtl/>
            </w:rPr>
            <w:br w:type="page"/>
          </w:r>
        </w:del>
      </w:ins>
      <w:ins w:id="48" w:author="אורן ישי הירשהורן" w:date="2020-06-21T11:44:00Z">
        <w:r w:rsidR="000A442F">
          <w:rPr>
            <w:rFonts w:hint="cs"/>
            <w:rtl/>
          </w:rPr>
          <w:lastRenderedPageBreak/>
          <w:t>עמוד 2 בתצלום, טור א</w:t>
        </w:r>
      </w:ins>
    </w:p>
    <w:p w14:paraId="2F461C94" w14:textId="499866E0" w:rsidR="008677A1" w:rsidDel="00692754" w:rsidRDefault="008677A1">
      <w:pPr>
        <w:bidi w:val="0"/>
        <w:rPr>
          <w:del w:id="49" w:author="אורן ישי הירשהורן" w:date="2020-06-14T13:47:00Z"/>
        </w:rPr>
        <w:pPrChange w:id="50" w:author="אורן ישי הירשהורן" w:date="2020-06-14T13:47:00Z">
          <w:pPr/>
        </w:pPrChange>
      </w:pPr>
      <w:ins w:id="51" w:author="User" w:date="2020-05-17T14:27:00Z">
        <w:del w:id="52" w:author="אורן ישי הירשהורן" w:date="2020-06-14T13:47:00Z">
          <w:r w:rsidDel="00692754">
            <w:rPr>
              <w:rFonts w:hint="cs"/>
              <w:rtl/>
            </w:rPr>
            <w:delText>עמוד 2 בתצלום, טור א</w:delText>
          </w:r>
        </w:del>
      </w:ins>
    </w:p>
    <w:p w14:paraId="044EC4AB" w14:textId="2A528554" w:rsidR="00DF55FE" w:rsidRDefault="00DF55FE" w:rsidP="00F612E6">
      <w:pPr>
        <w:rPr>
          <w:rtl/>
        </w:rPr>
      </w:pPr>
      <w:r>
        <w:rPr>
          <w:rFonts w:hint="cs"/>
          <w:rtl/>
        </w:rPr>
        <w:t>ומעשרות ובכורות לכהנים</w:t>
      </w:r>
    </w:p>
    <w:p w14:paraId="3AD1B0CC" w14:textId="03DD4887" w:rsidR="00DF55FE" w:rsidRDefault="00DF55FE" w:rsidP="0054448E">
      <w:pPr>
        <w:rPr>
          <w:rtl/>
        </w:rPr>
      </w:pPr>
      <w:r>
        <w:rPr>
          <w:rFonts w:hint="cs"/>
          <w:rtl/>
        </w:rPr>
        <w:t xml:space="preserve">בני אהרן דגן ותירוש </w:t>
      </w:r>
      <w:commentRangeStart w:id="53"/>
      <w:r>
        <w:rPr>
          <w:rFonts w:hint="cs"/>
          <w:rtl/>
        </w:rPr>
        <w:t>ו</w:t>
      </w:r>
      <w:r w:rsidR="001A03C4">
        <w:rPr>
          <w:rFonts w:hint="cs"/>
          <w:rtl/>
        </w:rPr>
        <w:t>תאיני'</w:t>
      </w:r>
      <w:del w:id="54" w:author="אורן ישי הירשהורן" w:date="2020-05-25T11:09:00Z">
        <w:r w:rsidR="001A03C4" w:rsidDel="0054448E">
          <w:rPr>
            <w:rStyle w:val="FootnoteReference"/>
            <w:rtl/>
          </w:rPr>
          <w:footnoteReference w:id="4"/>
        </w:r>
        <w:commentRangeEnd w:id="53"/>
        <w:r w:rsidR="000C1845" w:rsidDel="0054448E">
          <w:rPr>
            <w:rStyle w:val="CommentReference"/>
            <w:rtl/>
          </w:rPr>
          <w:commentReference w:id="53"/>
        </w:r>
      </w:del>
    </w:p>
    <w:p w14:paraId="55FC8D81" w14:textId="1F0A5FF2" w:rsidR="00DF55FE" w:rsidRDefault="00DF55FE" w:rsidP="00F612E6">
      <w:pPr>
        <w:rPr>
          <w:rtl/>
        </w:rPr>
      </w:pPr>
      <w:r>
        <w:rPr>
          <w:rFonts w:hint="cs"/>
          <w:rtl/>
        </w:rPr>
        <w:t>ורמונים לבני המשרתים לפני</w:t>
      </w:r>
    </w:p>
    <w:p w14:paraId="6C0F85ED" w14:textId="5B3421E8" w:rsidR="00DF55FE" w:rsidRDefault="00DF55FE" w:rsidP="0054448E">
      <w:pPr>
        <w:rPr>
          <w:rtl/>
        </w:rPr>
      </w:pPr>
      <w:r>
        <w:rPr>
          <w:rFonts w:hint="cs"/>
          <w:rtl/>
        </w:rPr>
        <w:t xml:space="preserve">יי בירושלים ומעשר </w:t>
      </w:r>
      <w:commentRangeStart w:id="57"/>
      <w:commentRangeStart w:id="58"/>
      <w:r>
        <w:rPr>
          <w:rFonts w:hint="cs"/>
          <w:rtl/>
        </w:rPr>
        <w:t>שיני</w:t>
      </w:r>
      <w:del w:id="59" w:author="אורן ישי הירשהורן" w:date="2020-05-25T11:09:00Z">
        <w:r w:rsidDel="0054448E">
          <w:rPr>
            <w:rStyle w:val="FootnoteReference"/>
            <w:rtl/>
          </w:rPr>
          <w:footnoteReference w:id="5"/>
        </w:r>
        <w:commentRangeEnd w:id="57"/>
        <w:r w:rsidR="000C1845" w:rsidDel="0054448E">
          <w:rPr>
            <w:rStyle w:val="CommentReference"/>
            <w:rtl/>
          </w:rPr>
          <w:commentReference w:id="57"/>
        </w:r>
      </w:del>
      <w:commentRangeEnd w:id="58"/>
      <w:r w:rsidR="00D052FD">
        <w:rPr>
          <w:rStyle w:val="CommentReference"/>
          <w:rtl/>
        </w:rPr>
        <w:commentReference w:id="58"/>
      </w:r>
      <w:ins w:id="62" w:author="אורן ישי הירשהורן" w:date="2020-05-25T11:09:00Z">
        <w:r w:rsidR="0054448E">
          <w:rPr>
            <w:rFonts w:hint="cs"/>
            <w:rtl/>
          </w:rPr>
          <w:t>~</w:t>
        </w:r>
      </w:ins>
    </w:p>
    <w:p w14:paraId="729AEEB5" w14:textId="561F72AD" w:rsidR="002B2814" w:rsidRDefault="002B2814" w:rsidP="00F612E6">
      <w:pPr>
        <w:rPr>
          <w:rtl/>
        </w:rPr>
      </w:pPr>
      <w:r>
        <w:rPr>
          <w:rFonts w:hint="cs"/>
          <w:rtl/>
        </w:rPr>
        <w:t>ומעשר שלישי לגר וליתום</w:t>
      </w:r>
    </w:p>
    <w:p w14:paraId="7E7D06C7" w14:textId="77777777" w:rsidR="002B2814" w:rsidRDefault="002B2814" w:rsidP="00F612E6">
      <w:pPr>
        <w:rPr>
          <w:rtl/>
        </w:rPr>
      </w:pPr>
      <w:r>
        <w:rPr>
          <w:rFonts w:hint="cs"/>
          <w:rtl/>
        </w:rPr>
        <w:t>ולאלמנה והלכתי בכל שנה</w:t>
      </w:r>
    </w:p>
    <w:p w14:paraId="0F7F3988" w14:textId="277177F6" w:rsidR="002B2814" w:rsidRDefault="002B2814" w:rsidP="00F612E6">
      <w:pPr>
        <w:rPr>
          <w:rtl/>
        </w:rPr>
      </w:pPr>
      <w:r>
        <w:rPr>
          <w:rFonts w:hint="cs"/>
          <w:rtl/>
        </w:rPr>
        <w:t xml:space="preserve"> ושנה עם כל אלה לירושלים</w:t>
      </w:r>
    </w:p>
    <w:p w14:paraId="4713DDAD" w14:textId="3EA7A78B" w:rsidR="002B2814" w:rsidRDefault="002B2814" w:rsidP="00F612E6">
      <w:pPr>
        <w:rPr>
          <w:rtl/>
        </w:rPr>
      </w:pPr>
      <w:r>
        <w:rPr>
          <w:rFonts w:hint="cs"/>
          <w:rtl/>
        </w:rPr>
        <w:t>אשר כתוב בספר תורת מש'</w:t>
      </w:r>
    </w:p>
    <w:p w14:paraId="40D3627A" w14:textId="070875D1" w:rsidR="002B2814" w:rsidRDefault="002B2814" w:rsidP="00F612E6">
      <w:pPr>
        <w:rPr>
          <w:rtl/>
        </w:rPr>
      </w:pPr>
      <w:r>
        <w:rPr>
          <w:rFonts w:hint="cs"/>
          <w:rtl/>
        </w:rPr>
        <w:t>ובמצוה אשר צותה עלי</w:t>
      </w:r>
      <w:ins w:id="63" w:author="אורן ישי הירשהורן" w:date="2020-05-25T11:11:00Z">
        <w:r w:rsidR="00D052FD">
          <w:rPr>
            <w:rFonts w:hint="cs"/>
            <w:rtl/>
          </w:rPr>
          <w:t>~</w:t>
        </w:r>
      </w:ins>
    </w:p>
    <w:p w14:paraId="4CA9ADCD" w14:textId="7A05AA54" w:rsidR="002B2814" w:rsidRDefault="002B2814" w:rsidP="00F612E6">
      <w:pPr>
        <w:rPr>
          <w:rtl/>
        </w:rPr>
      </w:pPr>
      <w:r>
        <w:rPr>
          <w:rFonts w:hint="cs"/>
          <w:rtl/>
        </w:rPr>
        <w:t>דבורה אם אבי כי יתום</w:t>
      </w:r>
      <w:del w:id="64" w:author="אורן ישי הירשהורן" w:date="2020-05-25T11:10:00Z">
        <w:r w:rsidDel="0054448E">
          <w:rPr>
            <w:rStyle w:val="FootnoteReference"/>
            <w:rtl/>
          </w:rPr>
          <w:footnoteReference w:id="6"/>
        </w:r>
      </w:del>
    </w:p>
    <w:p w14:paraId="1245DA42" w14:textId="0F447E08" w:rsidR="002B2814" w:rsidRDefault="002B2814" w:rsidP="00F612E6">
      <w:pPr>
        <w:rPr>
          <w:rtl/>
        </w:rPr>
      </w:pPr>
      <w:r>
        <w:rPr>
          <w:rFonts w:hint="cs"/>
          <w:rtl/>
        </w:rPr>
        <w:t>נשארתי מאבי ו</w:t>
      </w:r>
      <w:r w:rsidR="00914EFB">
        <w:rPr>
          <w:rFonts w:hint="cs"/>
          <w:rtl/>
        </w:rPr>
        <w:t>כאשר</w:t>
      </w:r>
    </w:p>
    <w:p w14:paraId="51A3B586" w14:textId="112AB71C" w:rsidR="00914EFB" w:rsidRDefault="00914EFB" w:rsidP="00F612E6">
      <w:pPr>
        <w:rPr>
          <w:rtl/>
        </w:rPr>
      </w:pPr>
      <w:r>
        <w:rPr>
          <w:rFonts w:hint="cs"/>
          <w:rtl/>
        </w:rPr>
        <w:t>גדלתי לקחתי אשה ממשפ'</w:t>
      </w:r>
      <w:ins w:id="67" w:author="אורן ישי הירשהורן" w:date="2020-05-25T11:11:00Z">
        <w:r w:rsidR="00D052FD">
          <w:rPr>
            <w:rFonts w:hint="cs"/>
            <w:rtl/>
          </w:rPr>
          <w:t>~</w:t>
        </w:r>
      </w:ins>
      <w:del w:id="68" w:author="אורן ישי הירשהורן" w:date="2020-05-25T11:11:00Z">
        <w:r w:rsidDel="00D052FD">
          <w:rPr>
            <w:rStyle w:val="FootnoteReference"/>
            <w:rtl/>
          </w:rPr>
          <w:footnoteReference w:id="7"/>
        </w:r>
      </w:del>
    </w:p>
    <w:p w14:paraId="18CA0D29" w14:textId="2163E4BC" w:rsidR="00914EFB" w:rsidRDefault="00914EFB" w:rsidP="00F612E6">
      <w:pPr>
        <w:rPr>
          <w:rtl/>
        </w:rPr>
      </w:pPr>
      <w:r>
        <w:rPr>
          <w:rFonts w:hint="cs"/>
          <w:rtl/>
        </w:rPr>
        <w:t>ממשפחתי ושמה חנה ותל'</w:t>
      </w:r>
      <w:del w:id="71" w:author="אורן ישי הירשהורן" w:date="2020-05-25T11:15:00Z">
        <w:r w:rsidDel="00D052FD">
          <w:rPr>
            <w:rStyle w:val="FootnoteReference"/>
            <w:rtl/>
          </w:rPr>
          <w:footnoteReference w:id="8"/>
        </w:r>
      </w:del>
    </w:p>
    <w:p w14:paraId="6AB96C92" w14:textId="4BA4C52A" w:rsidR="00914EFB" w:rsidRDefault="00914EFB" w:rsidP="00F612E6">
      <w:pPr>
        <w:rPr>
          <w:rtl/>
        </w:rPr>
      </w:pPr>
      <w:r>
        <w:rPr>
          <w:rFonts w:hint="cs"/>
          <w:rtl/>
        </w:rPr>
        <w:t>לי בן ותקרא את שמו טוביה</w:t>
      </w:r>
    </w:p>
    <w:p w14:paraId="0B2CB2F4" w14:textId="68EE93B3" w:rsidR="00914EFB" w:rsidRDefault="008677A1" w:rsidP="00F612E6">
      <w:pPr>
        <w:rPr>
          <w:rtl/>
        </w:rPr>
      </w:pPr>
      <w:commentRangeStart w:id="74"/>
      <w:ins w:id="75" w:author="User" w:date="2020-05-17T14:29:00Z">
        <w:r>
          <w:rPr>
            <w:rFonts w:hint="cs"/>
            <w:rtl/>
          </w:rPr>
          <w:t>ו</w:t>
        </w:r>
        <w:commentRangeEnd w:id="74"/>
        <w:r>
          <w:rPr>
            <w:rStyle w:val="CommentReference"/>
            <w:rtl/>
          </w:rPr>
          <w:commentReference w:id="74"/>
        </w:r>
      </w:ins>
      <w:del w:id="76" w:author="User" w:date="2020-05-17T14:29:00Z">
        <w:r w:rsidR="00914EFB" w:rsidDel="008677A1">
          <w:rPr>
            <w:rFonts w:hint="cs"/>
            <w:rtl/>
          </w:rPr>
          <w:delText>ן</w:delText>
        </w:r>
      </w:del>
      <w:r w:rsidR="00914EFB">
        <w:rPr>
          <w:rFonts w:hint="cs"/>
          <w:rtl/>
        </w:rPr>
        <w:t>כאשר נשביתי ישבתי</w:t>
      </w:r>
    </w:p>
    <w:p w14:paraId="24AAB2CF" w14:textId="241D19E3" w:rsidR="00914EFB" w:rsidRDefault="00914EFB" w:rsidP="00F612E6">
      <w:pPr>
        <w:rPr>
          <w:rtl/>
        </w:rPr>
      </w:pPr>
      <w:r>
        <w:rPr>
          <w:rFonts w:hint="cs"/>
          <w:rtl/>
        </w:rPr>
        <w:t>בנינוה העיר הגדולה</w:t>
      </w:r>
      <w:del w:id="77" w:author="אורן ישי הירשהורן" w:date="2020-05-25T11:14:00Z">
        <w:r w:rsidDel="00D052FD">
          <w:rPr>
            <w:rStyle w:val="FootnoteReference"/>
            <w:rtl/>
          </w:rPr>
          <w:footnoteReference w:id="9"/>
        </w:r>
      </w:del>
      <w:r>
        <w:rPr>
          <w:rFonts w:hint="cs"/>
          <w:rtl/>
        </w:rPr>
        <w:t xml:space="preserve"> וכל אחי</w:t>
      </w:r>
    </w:p>
    <w:p w14:paraId="520692CC" w14:textId="27A29AE5" w:rsidR="00914EFB" w:rsidRDefault="00914EFB" w:rsidP="00F612E6">
      <w:pPr>
        <w:rPr>
          <w:rtl/>
        </w:rPr>
      </w:pPr>
      <w:r>
        <w:rPr>
          <w:rFonts w:hint="cs"/>
          <w:rtl/>
        </w:rPr>
        <w:t>וקרובי אוכלים לחם</w:t>
      </w:r>
      <w:ins w:id="80" w:author="אורן ישי הירשהורן" w:date="2020-05-25T11:13:00Z">
        <w:r w:rsidR="00D052FD">
          <w:rPr>
            <w:rFonts w:hint="cs"/>
            <w:rtl/>
          </w:rPr>
          <w:t xml:space="preserve"> </w:t>
        </w:r>
      </w:ins>
      <w:del w:id="81" w:author="אורן ישי הירשהורן" w:date="2020-05-25T11:13:00Z">
        <w:r w:rsidDel="00D052FD">
          <w:rPr>
            <w:rFonts w:hint="cs"/>
            <w:rtl/>
          </w:rPr>
          <w:delText xml:space="preserve"> (</w:delText>
        </w:r>
      </w:del>
      <w:r>
        <w:rPr>
          <w:rFonts w:hint="cs"/>
          <w:rtl/>
        </w:rPr>
        <w:t>גויים</w:t>
      </w:r>
      <w:del w:id="82" w:author="אורן ישי הירשהורן" w:date="2020-05-25T11:13:00Z">
        <w:r w:rsidDel="00D052FD">
          <w:rPr>
            <w:rFonts w:hint="cs"/>
            <w:rtl/>
          </w:rPr>
          <w:delText>?</w:delText>
        </w:r>
        <w:r w:rsidDel="00D052FD">
          <w:rPr>
            <w:rStyle w:val="FootnoteReference"/>
            <w:rtl/>
          </w:rPr>
          <w:footnoteReference w:id="10"/>
        </w:r>
        <w:r w:rsidDel="00D052FD">
          <w:rPr>
            <w:rFonts w:hint="cs"/>
            <w:rtl/>
          </w:rPr>
          <w:delText>)</w:delText>
        </w:r>
      </w:del>
      <w:r>
        <w:rPr>
          <w:rFonts w:hint="cs"/>
          <w:rtl/>
        </w:rPr>
        <w:t xml:space="preserve"> ואני</w:t>
      </w:r>
    </w:p>
    <w:p w14:paraId="583E5E99" w14:textId="104ABB58" w:rsidR="00914EFB" w:rsidRDefault="00914EFB" w:rsidP="00F612E6">
      <w:pPr>
        <w:rPr>
          <w:rtl/>
        </w:rPr>
      </w:pPr>
      <w:r>
        <w:rPr>
          <w:rFonts w:hint="cs"/>
          <w:rtl/>
        </w:rPr>
        <w:t xml:space="preserve">לא אכלתי מפני יראת </w:t>
      </w:r>
      <w:ins w:id="85" w:author="אורן ישי הירשהורן" w:date="2020-05-25T11:14:00Z">
        <w:r w:rsidR="00D052FD" w:rsidRPr="000C1845">
          <w:rPr>
            <w:rFonts w:cs="Arial" w:hint="cs"/>
            <w:rtl/>
          </w:rPr>
          <w:t>ﭏ</w:t>
        </w:r>
      </w:ins>
      <w:commentRangeStart w:id="86"/>
      <w:del w:id="87" w:author="אורן ישי הירשהורן" w:date="2020-05-25T11:14:00Z">
        <w:r w:rsidDel="00D052FD">
          <w:rPr>
            <w:rFonts w:hint="cs"/>
            <w:rtl/>
          </w:rPr>
          <w:delText>א"ל</w:delText>
        </w:r>
      </w:del>
      <w:r>
        <w:rPr>
          <w:rFonts w:hint="cs"/>
          <w:rtl/>
        </w:rPr>
        <w:t>ק'ים</w:t>
      </w:r>
      <w:commentRangeEnd w:id="86"/>
      <w:r w:rsidR="000C1845">
        <w:rPr>
          <w:rStyle w:val="CommentReference"/>
          <w:rtl/>
        </w:rPr>
        <w:commentReference w:id="86"/>
      </w:r>
      <w:del w:id="88" w:author="אורן ישי הירשהורן" w:date="2020-05-25T11:15:00Z">
        <w:r w:rsidDel="00D052FD">
          <w:rPr>
            <w:rStyle w:val="FootnoteReference"/>
            <w:rtl/>
          </w:rPr>
          <w:footnoteReference w:id="11"/>
        </w:r>
      </w:del>
    </w:p>
    <w:p w14:paraId="37240A4F" w14:textId="4BF228D2" w:rsidR="00914EFB" w:rsidRDefault="00914EFB" w:rsidP="00F612E6">
      <w:pPr>
        <w:rPr>
          <w:rtl/>
        </w:rPr>
      </w:pPr>
      <w:r>
        <w:rPr>
          <w:rFonts w:hint="cs"/>
          <w:rtl/>
        </w:rPr>
        <w:t>וזכרתי את י"י בכל לבבי ובכל</w:t>
      </w:r>
    </w:p>
    <w:p w14:paraId="2414EB5D" w14:textId="5999CE17" w:rsidR="00914EFB" w:rsidRDefault="00914EFB" w:rsidP="00F612E6">
      <w:pPr>
        <w:rPr>
          <w:rtl/>
        </w:rPr>
      </w:pPr>
      <w:r>
        <w:rPr>
          <w:rFonts w:hint="cs"/>
          <w:rtl/>
        </w:rPr>
        <w:t>נפשי ויתן לי הא"לק'ים חן</w:t>
      </w:r>
    </w:p>
    <w:p w14:paraId="7C842770" w14:textId="1E01D78B" w:rsidR="00914EFB" w:rsidRDefault="00914EFB" w:rsidP="00F612E6">
      <w:pPr>
        <w:rPr>
          <w:rtl/>
        </w:rPr>
      </w:pPr>
      <w:r>
        <w:rPr>
          <w:rFonts w:hint="cs"/>
          <w:rtl/>
        </w:rPr>
        <w:t>וחסד</w:t>
      </w:r>
      <w:del w:id="91" w:author="אורן ישי הירשהורן" w:date="2020-05-25T11:15:00Z">
        <w:r w:rsidDel="00D052FD">
          <w:rPr>
            <w:rStyle w:val="FootnoteReference"/>
            <w:rtl/>
          </w:rPr>
          <w:footnoteReference w:id="12"/>
        </w:r>
      </w:del>
      <w:r>
        <w:rPr>
          <w:rFonts w:hint="cs"/>
          <w:rtl/>
        </w:rPr>
        <w:t xml:space="preserve"> לפני שלמנאסר מלך</w:t>
      </w:r>
    </w:p>
    <w:p w14:paraId="0FC652B7" w14:textId="1DB31C96" w:rsidR="00914EFB" w:rsidRDefault="00914EFB" w:rsidP="00F612E6">
      <w:pPr>
        <w:rPr>
          <w:rtl/>
        </w:rPr>
      </w:pPr>
      <w:r>
        <w:rPr>
          <w:rFonts w:hint="cs"/>
          <w:rtl/>
        </w:rPr>
        <w:t>אשור ויפקוד אותי על כל</w:t>
      </w:r>
    </w:p>
    <w:p w14:paraId="7B5C7A09" w14:textId="47B6A84B" w:rsidR="00914EFB" w:rsidRDefault="00914EFB" w:rsidP="00F612E6">
      <w:pPr>
        <w:rPr>
          <w:rtl/>
        </w:rPr>
      </w:pPr>
      <w:r>
        <w:rPr>
          <w:rFonts w:hint="cs"/>
          <w:rtl/>
        </w:rPr>
        <w:t>אשר לו</w:t>
      </w:r>
      <w:del w:id="94" w:author="אורן ישי הירשהורן" w:date="2020-05-25T11:16:00Z">
        <w:r w:rsidR="007B7ABB" w:rsidDel="00D052FD">
          <w:rPr>
            <w:rStyle w:val="FootnoteReference"/>
            <w:rtl/>
          </w:rPr>
          <w:footnoteReference w:id="13"/>
        </w:r>
      </w:del>
      <w:r>
        <w:rPr>
          <w:rFonts w:hint="cs"/>
          <w:rtl/>
        </w:rPr>
        <w:t xml:space="preserve"> עד יום מותי והפקדתי</w:t>
      </w:r>
    </w:p>
    <w:p w14:paraId="753E784A" w14:textId="318EC9BE" w:rsidR="00914EFB" w:rsidRDefault="00914EFB" w:rsidP="00F612E6">
      <w:pPr>
        <w:rPr>
          <w:rtl/>
        </w:rPr>
      </w:pPr>
      <w:r>
        <w:rPr>
          <w:rFonts w:hint="cs"/>
          <w:rtl/>
        </w:rPr>
        <w:lastRenderedPageBreak/>
        <w:t>ביד גבאל אחי קרובי מארץ</w:t>
      </w:r>
    </w:p>
    <w:p w14:paraId="0ADED29D" w14:textId="7215246A" w:rsidR="007B7ABB" w:rsidRDefault="00914EFB" w:rsidP="007B7ABB">
      <w:pPr>
        <w:rPr>
          <w:rtl/>
        </w:rPr>
      </w:pPr>
      <w:r>
        <w:rPr>
          <w:rFonts w:hint="cs"/>
          <w:rtl/>
        </w:rPr>
        <w:t xml:space="preserve">מדי במדינת </w:t>
      </w:r>
      <w:ins w:id="97" w:author="אורן ישי הירשהורן" w:date="2020-05-25T11:45:00Z">
        <w:r w:rsidR="00A920EC">
          <w:rPr>
            <w:rFonts w:hint="cs"/>
            <w:rtl/>
          </w:rPr>
          <w:t>ד</w:t>
        </w:r>
      </w:ins>
      <w:del w:id="98" w:author="אורן ישי הירשהורן" w:date="2020-05-25T11:45:00Z">
        <w:r w:rsidR="0079560D" w:rsidDel="00A920EC">
          <w:rPr>
            <w:rFonts w:hint="cs"/>
            <w:rtl/>
          </w:rPr>
          <w:delText>ר</w:delText>
        </w:r>
      </w:del>
      <w:r w:rsidR="0079560D">
        <w:rPr>
          <w:rFonts w:hint="cs"/>
          <w:rtl/>
        </w:rPr>
        <w:t>אגיש</w:t>
      </w:r>
      <w:ins w:id="99" w:author="אורן ישי הירשהורן" w:date="2020-05-25T11:16:00Z">
        <w:r w:rsidR="00D052FD">
          <w:rPr>
            <w:rFonts w:hint="cs"/>
            <w:rtl/>
          </w:rPr>
          <w:t xml:space="preserve"> </w:t>
        </w:r>
      </w:ins>
      <w:commentRangeStart w:id="100"/>
      <w:del w:id="101" w:author="אורן ישי הירשהורן" w:date="2020-05-25T11:16:00Z">
        <w:r w:rsidDel="00D052FD">
          <w:rPr>
            <w:rFonts w:hint="cs"/>
            <w:rtl/>
          </w:rPr>
          <w:delText>(???)</w:delText>
        </w:r>
        <w:commentRangeEnd w:id="100"/>
        <w:r w:rsidR="000C1845" w:rsidDel="00D052FD">
          <w:rPr>
            <w:rStyle w:val="CommentReference"/>
            <w:rtl/>
          </w:rPr>
          <w:commentReference w:id="100"/>
        </w:r>
        <w:r w:rsidDel="00D052FD">
          <w:rPr>
            <w:rStyle w:val="FootnoteReference"/>
            <w:rtl/>
          </w:rPr>
          <w:footnoteReference w:id="14"/>
        </w:r>
        <w:r w:rsidR="007B7ABB" w:rsidDel="00D052FD">
          <w:rPr>
            <w:rFonts w:hint="cs"/>
            <w:rtl/>
          </w:rPr>
          <w:delText xml:space="preserve"> </w:delText>
        </w:r>
      </w:del>
      <w:r w:rsidR="007B7ABB">
        <w:rPr>
          <w:rFonts w:hint="cs"/>
          <w:rtl/>
        </w:rPr>
        <w:t>עשר</w:t>
      </w:r>
    </w:p>
    <w:p w14:paraId="7F6CA816" w14:textId="0DFB2BBC" w:rsidR="007B7ABB" w:rsidDel="008677A1" w:rsidRDefault="007B7ABB" w:rsidP="007B7ABB">
      <w:pPr>
        <w:rPr>
          <w:del w:id="104" w:author="User" w:date="2020-05-17T14:30:00Z"/>
          <w:rtl/>
        </w:rPr>
      </w:pPr>
      <w:r>
        <w:rPr>
          <w:rFonts w:hint="cs"/>
          <w:rtl/>
        </w:rPr>
        <w:t xml:space="preserve">ככרי </w:t>
      </w:r>
      <w:commentRangeStart w:id="105"/>
      <w:r>
        <w:rPr>
          <w:rFonts w:hint="cs"/>
          <w:rtl/>
        </w:rPr>
        <w:t>כסף</w:t>
      </w:r>
      <w:ins w:id="106" w:author="אורן ישי הירשהורן" w:date="2020-05-25T11:17:00Z">
        <w:r w:rsidR="00D052FD">
          <w:rPr>
            <w:rFonts w:asciiTheme="minorBidi" w:hAnsiTheme="minorBidi"/>
            <w:rtl/>
            <w:lang w:bidi="ar-SA"/>
          </w:rPr>
          <w:t>﮲</w:t>
        </w:r>
      </w:ins>
      <w:ins w:id="107" w:author="אורן ישי הירשהורן" w:date="2020-05-25T11:30:00Z">
        <w:r w:rsidR="009F50B7">
          <w:rPr>
            <w:rFonts w:asciiTheme="minorBidi" w:hAnsiTheme="minorBidi"/>
            <w:rtl/>
          </w:rPr>
          <w:tab/>
        </w:r>
      </w:ins>
      <w:r>
        <w:rPr>
          <w:rStyle w:val="FootnoteReference"/>
          <w:rtl/>
        </w:rPr>
        <w:footnoteReference w:id="15"/>
      </w:r>
      <w:ins w:id="108" w:author="אורן ישי הירשהורן" w:date="2020-05-25T11:16:00Z">
        <w:r w:rsidR="00D052FD">
          <w:rPr>
            <w:rFonts w:hint="cs"/>
            <w:rtl/>
          </w:rPr>
          <w:t xml:space="preserve"> ויהי</w:t>
        </w:r>
      </w:ins>
      <w:del w:id="109" w:author="אורן ישי הירשהורן" w:date="2020-05-25T11:16:00Z">
        <w:r w:rsidDel="00D052FD">
          <w:rPr>
            <w:rFonts w:hint="cs"/>
            <w:rtl/>
          </w:rPr>
          <w:delText xml:space="preserve"> </w:delText>
        </w:r>
      </w:del>
      <w:ins w:id="110" w:author="User" w:date="2020-05-17T14:30:00Z">
        <w:del w:id="111" w:author="אורן ישי הירשהורן" w:date="2020-05-25T11:16:00Z">
          <w:r w:rsidR="008677A1" w:rsidDel="00D052FD">
            <w:rPr>
              <w:rtl/>
            </w:rPr>
            <w:tab/>
          </w:r>
          <w:r w:rsidR="008677A1" w:rsidDel="00D052FD">
            <w:rPr>
              <w:rtl/>
            </w:rPr>
            <w:tab/>
          </w:r>
        </w:del>
      </w:ins>
    </w:p>
    <w:p w14:paraId="1500FF9B" w14:textId="484BB6DD" w:rsidR="00D052FD" w:rsidDel="00D052FD" w:rsidRDefault="007B7ABB" w:rsidP="00D052FD">
      <w:pPr>
        <w:rPr>
          <w:del w:id="112" w:author="אורן ישי הירשהורן" w:date="2020-05-25T11:18:00Z"/>
          <w:moveTo w:id="113" w:author="אורן ישי הירשהורן" w:date="2020-05-25T11:18:00Z"/>
          <w:rtl/>
        </w:rPr>
      </w:pPr>
      <w:del w:id="114" w:author="אורן ישי הירשהורן" w:date="2020-05-25T11:16:00Z">
        <w:r w:rsidDel="00D052FD">
          <w:rPr>
            <w:rFonts w:hint="cs"/>
            <w:rtl/>
          </w:rPr>
          <w:delText>ויהי</w:delText>
        </w:r>
        <w:commentRangeEnd w:id="105"/>
        <w:r w:rsidR="00C02AF4" w:rsidDel="00D052FD">
          <w:rPr>
            <w:rStyle w:val="CommentReference"/>
            <w:rtl/>
          </w:rPr>
          <w:commentReference w:id="105"/>
        </w:r>
      </w:del>
      <w:ins w:id="115" w:author="אורן ישי הירשהורן" w:date="2020-05-25T11:18:00Z">
        <w:r w:rsidR="00D052FD" w:rsidRPr="00D052FD">
          <w:rPr>
            <w:rFonts w:hint="cs"/>
            <w:rtl/>
          </w:rPr>
          <w:t xml:space="preserve"> </w:t>
        </w:r>
      </w:ins>
      <w:moveToRangeStart w:id="116" w:author="אורן ישי הירשהורן" w:date="2020-05-25T11:18:00Z" w:name="move41297947"/>
      <w:moveTo w:id="117" w:author="אורן ישי הירשהורן" w:date="2020-05-25T11:18:00Z">
        <w:r w:rsidR="00D052FD">
          <w:rPr>
            <w:rFonts w:hint="cs"/>
            <w:rtl/>
          </w:rPr>
          <w:t>כאשר מת שלמנאסר מלך</w:t>
        </w:r>
      </w:moveTo>
    </w:p>
    <w:moveToRangeEnd w:id="116"/>
    <w:p w14:paraId="49D612D7" w14:textId="625A967A" w:rsidR="007B7ABB" w:rsidDel="00D052FD" w:rsidRDefault="007B7ABB" w:rsidP="00D052FD">
      <w:pPr>
        <w:rPr>
          <w:del w:id="118" w:author="אורן ישי הירשהורן" w:date="2020-05-25T11:16:00Z"/>
          <w:rtl/>
        </w:rPr>
      </w:pPr>
    </w:p>
    <w:p w14:paraId="1A5225E2" w14:textId="49E2987E" w:rsidR="007B7ABB" w:rsidDel="000A442F" w:rsidRDefault="007B7ABB" w:rsidP="00F612E6">
      <w:pPr>
        <w:rPr>
          <w:ins w:id="119" w:author="User" w:date="2020-05-17T14:30:00Z"/>
          <w:del w:id="120" w:author="אורן ישי הירשהורן" w:date="2020-06-21T11:41:00Z"/>
          <w:moveFrom w:id="121" w:author="אורן ישי הירשהורן" w:date="2020-05-25T11:18:00Z"/>
          <w:rtl/>
        </w:rPr>
      </w:pPr>
      <w:moveFromRangeStart w:id="122" w:author="אורן ישי הירשהורן" w:date="2020-05-25T11:18:00Z" w:name="move41297947"/>
      <w:moveFrom w:id="123" w:author="אורן ישי הירשהורן" w:date="2020-05-25T11:18:00Z">
        <w:r w:rsidDel="00D052FD">
          <w:rPr>
            <w:rFonts w:hint="cs"/>
            <w:rtl/>
          </w:rPr>
          <w:t>כאשר מת שלמנאסר מלך</w:t>
        </w:r>
      </w:moveFrom>
    </w:p>
    <w:moveFromRangeEnd w:id="122"/>
    <w:p w14:paraId="00E1EAB9" w14:textId="75F6671D" w:rsidR="008677A1" w:rsidRDefault="008677A1" w:rsidP="000A442F">
      <w:pPr>
        <w:rPr>
          <w:ins w:id="124" w:author="User" w:date="2020-05-17T14:30:00Z"/>
          <w:rtl/>
        </w:rPr>
      </w:pPr>
    </w:p>
    <w:p w14:paraId="08DEAE50" w14:textId="6FFEA77B" w:rsidR="008677A1" w:rsidRDefault="008677A1" w:rsidP="00F612E6">
      <w:pPr>
        <w:rPr>
          <w:rtl/>
        </w:rPr>
      </w:pPr>
      <w:ins w:id="125" w:author="User" w:date="2020-05-17T14:30:00Z">
        <w:r>
          <w:rPr>
            <w:rFonts w:hint="cs"/>
            <w:rtl/>
          </w:rPr>
          <w:t>דף 2 בתצלום, טור ב</w:t>
        </w:r>
      </w:ins>
    </w:p>
    <w:p w14:paraId="0915BD1A" w14:textId="60C66140" w:rsidR="007B7ABB" w:rsidRDefault="007B7ABB" w:rsidP="00F612E6">
      <w:pPr>
        <w:rPr>
          <w:rtl/>
        </w:rPr>
      </w:pPr>
      <w:r>
        <w:rPr>
          <w:rFonts w:hint="cs"/>
          <w:rtl/>
        </w:rPr>
        <w:t>אשור וימלוך סנחריב בנו</w:t>
      </w:r>
    </w:p>
    <w:p w14:paraId="7442EAC4" w14:textId="77777777" w:rsidR="007B7ABB" w:rsidRDefault="007B7ABB" w:rsidP="00F612E6">
      <w:pPr>
        <w:rPr>
          <w:rtl/>
        </w:rPr>
      </w:pPr>
      <w:r>
        <w:rPr>
          <w:rFonts w:hint="cs"/>
          <w:rtl/>
        </w:rPr>
        <w:t>תחתיו ויסגרו הדרכים מפני</w:t>
      </w:r>
    </w:p>
    <w:p w14:paraId="347880CB" w14:textId="29E551D7" w:rsidR="007B7ABB" w:rsidRDefault="007B7ABB" w:rsidP="00F612E6">
      <w:pPr>
        <w:rPr>
          <w:rtl/>
        </w:rPr>
      </w:pPr>
      <w:r>
        <w:rPr>
          <w:rFonts w:hint="cs"/>
          <w:rtl/>
        </w:rPr>
        <w:t xml:space="preserve"> הבהלות</w:t>
      </w:r>
      <w:ins w:id="126" w:author="אורן ישי הירשהורן" w:date="2020-05-25T11:19:00Z">
        <w:r w:rsidR="00D052FD">
          <w:rPr>
            <w:rFonts w:hint="cs"/>
            <w:rtl/>
          </w:rPr>
          <w:t xml:space="preserve"> </w:t>
        </w:r>
      </w:ins>
      <w:del w:id="127" w:author="אורן ישי הירשהורן" w:date="2020-05-25T11:19:00Z">
        <w:r w:rsidDel="00D052FD">
          <w:rPr>
            <w:rFonts w:hint="cs"/>
            <w:rtl/>
          </w:rPr>
          <w:delText>(?)</w:delText>
        </w:r>
      </w:del>
      <w:r>
        <w:rPr>
          <w:rFonts w:hint="cs"/>
          <w:rtl/>
        </w:rPr>
        <w:t xml:space="preserve"> ולא יכולתי ללכת</w:t>
      </w:r>
    </w:p>
    <w:p w14:paraId="15853D33" w14:textId="4AE4879D" w:rsidR="007B7ABB" w:rsidRDefault="007B7ABB" w:rsidP="007B7ABB">
      <w:pPr>
        <w:rPr>
          <w:rtl/>
        </w:rPr>
      </w:pPr>
      <w:r>
        <w:rPr>
          <w:rFonts w:hint="cs"/>
          <w:rtl/>
        </w:rPr>
        <w:t>למדי לקחת את כספי</w:t>
      </w:r>
      <w:ins w:id="128" w:author="אורן ישי הירשהורן" w:date="2020-05-25T11:19:00Z">
        <w:r w:rsidR="00D052FD">
          <w:rPr>
            <w:rFonts w:hint="cs"/>
            <w:rtl/>
          </w:rPr>
          <w:t xml:space="preserve"> ~</w:t>
        </w:r>
      </w:ins>
      <w:del w:id="129" w:author="אורן ישי הירשהורן" w:date="2020-05-25T11:19:00Z">
        <w:r w:rsidDel="00D052FD">
          <w:rPr>
            <w:rFonts w:hint="cs"/>
            <w:rtl/>
          </w:rPr>
          <w:delText>:</w:delText>
        </w:r>
      </w:del>
    </w:p>
    <w:p w14:paraId="358DC0F9" w14:textId="3C336B0D" w:rsidR="007B7ABB" w:rsidRDefault="007B7ABB" w:rsidP="007B7ABB">
      <w:pPr>
        <w:rPr>
          <w:rtl/>
        </w:rPr>
      </w:pPr>
      <w:r>
        <w:rPr>
          <w:rFonts w:hint="cs"/>
          <w:rtl/>
        </w:rPr>
        <w:t>ואחריכן</w:t>
      </w:r>
      <w:del w:id="130" w:author="אורן ישי הירשהורן" w:date="2020-05-25T11:20:00Z">
        <w:r w:rsidDel="00D052FD">
          <w:rPr>
            <w:rStyle w:val="FootnoteReference"/>
            <w:rtl/>
          </w:rPr>
          <w:footnoteReference w:id="16"/>
        </w:r>
      </w:del>
      <w:r>
        <w:rPr>
          <w:rFonts w:hint="cs"/>
          <w:rtl/>
        </w:rPr>
        <w:t xml:space="preserve"> עשיתי צדקות</w:t>
      </w:r>
    </w:p>
    <w:p w14:paraId="386B929D" w14:textId="49CA0BAB" w:rsidR="007B7ABB" w:rsidRDefault="007B7ABB" w:rsidP="007B7ABB">
      <w:pPr>
        <w:rPr>
          <w:rtl/>
        </w:rPr>
      </w:pPr>
      <w:r>
        <w:rPr>
          <w:rFonts w:hint="cs"/>
          <w:rtl/>
        </w:rPr>
        <w:t>רבות לעניי עמי לחמי נתתי</w:t>
      </w:r>
    </w:p>
    <w:p w14:paraId="672E6E05" w14:textId="168CBD56" w:rsidR="007B7ABB" w:rsidRDefault="007B7ABB" w:rsidP="007B7ABB">
      <w:pPr>
        <w:rPr>
          <w:rtl/>
        </w:rPr>
      </w:pPr>
      <w:r>
        <w:rPr>
          <w:rFonts w:hint="cs"/>
          <w:rtl/>
        </w:rPr>
        <w:t>לרעיבים ובגדיי לעניים נתתי</w:t>
      </w:r>
    </w:p>
    <w:p w14:paraId="304848DC" w14:textId="24F9ED86" w:rsidR="007B7ABB" w:rsidRDefault="007B7ABB" w:rsidP="007B7ABB">
      <w:pPr>
        <w:rPr>
          <w:rtl/>
        </w:rPr>
      </w:pPr>
      <w:r>
        <w:rPr>
          <w:rFonts w:hint="cs"/>
          <w:rtl/>
        </w:rPr>
        <w:t>לערומים וליתומים וכאשר</w:t>
      </w:r>
    </w:p>
    <w:p w14:paraId="231A0559" w14:textId="449B4003" w:rsidR="007B7ABB" w:rsidRDefault="007B7ABB" w:rsidP="007B7ABB">
      <w:pPr>
        <w:rPr>
          <w:rtl/>
        </w:rPr>
      </w:pPr>
      <w:r>
        <w:rPr>
          <w:rFonts w:hint="cs"/>
          <w:rtl/>
        </w:rPr>
        <w:t>ראיתי מחללי עמי חלל</w:t>
      </w:r>
      <w:ins w:id="133" w:author="אורן ישי הירשהורן" w:date="2020-05-25T11:22:00Z">
        <w:r w:rsidR="009F50B7">
          <w:rPr>
            <w:rFonts w:hint="cs"/>
            <w:rtl/>
          </w:rPr>
          <w:t xml:space="preserve">  ~</w:t>
        </w:r>
      </w:ins>
    </w:p>
    <w:p w14:paraId="76FAA0D0" w14:textId="2F2E88B3" w:rsidR="007B7ABB" w:rsidRDefault="007B7ABB" w:rsidP="007B7ABB">
      <w:pPr>
        <w:rPr>
          <w:rtl/>
        </w:rPr>
      </w:pPr>
      <w:r>
        <w:rPr>
          <w:rFonts w:hint="cs"/>
          <w:rtl/>
        </w:rPr>
        <w:t>מושלך מחוץ לחומות נינוה</w:t>
      </w:r>
    </w:p>
    <w:p w14:paraId="273EFA6B" w14:textId="12F37C13" w:rsidR="007B7ABB" w:rsidRDefault="007B7ABB" w:rsidP="007B7ABB">
      <w:pPr>
        <w:rPr>
          <w:rtl/>
        </w:rPr>
      </w:pPr>
      <w:r>
        <w:rPr>
          <w:rFonts w:hint="cs"/>
          <w:rtl/>
        </w:rPr>
        <w:t>קברתיו ויהי כאשר שב</w:t>
      </w:r>
      <w:ins w:id="134" w:author="אורן ישי הירשהורן" w:date="2020-05-25T11:22:00Z">
        <w:r w:rsidR="009F50B7">
          <w:rPr>
            <w:rFonts w:hint="cs"/>
            <w:rtl/>
          </w:rPr>
          <w:t>~</w:t>
        </w:r>
      </w:ins>
    </w:p>
    <w:p w14:paraId="4829AD58" w14:textId="22514894" w:rsidR="007B7ABB" w:rsidRDefault="007B7ABB" w:rsidP="007B7ABB">
      <w:pPr>
        <w:rPr>
          <w:rtl/>
        </w:rPr>
      </w:pPr>
      <w:r>
        <w:rPr>
          <w:rFonts w:hint="cs"/>
          <w:rtl/>
        </w:rPr>
        <w:t>סנחריב מלך אשור מיהודה</w:t>
      </w:r>
    </w:p>
    <w:p w14:paraId="235A093E" w14:textId="0CC800A7" w:rsidR="007B7ABB" w:rsidRDefault="007B7ABB" w:rsidP="007B7ABB">
      <w:pPr>
        <w:rPr>
          <w:rtl/>
        </w:rPr>
      </w:pPr>
      <w:r>
        <w:rPr>
          <w:rFonts w:hint="cs"/>
          <w:rtl/>
        </w:rPr>
        <w:t xml:space="preserve">בבושת פנים </w:t>
      </w:r>
      <w:commentRangeStart w:id="135"/>
      <w:r>
        <w:rPr>
          <w:rFonts w:hint="cs"/>
          <w:rtl/>
        </w:rPr>
        <w:t>לנינוה</w:t>
      </w:r>
      <w:ins w:id="136" w:author="User" w:date="2020-05-17T14:41:00Z">
        <w:r w:rsidR="00A3747D" w:rsidRPr="00A3747D">
          <w:rPr>
            <w:rFonts w:cs="Arial"/>
            <w:rtl/>
          </w:rPr>
          <w:t>˙</w:t>
        </w:r>
      </w:ins>
      <w:r>
        <w:rPr>
          <w:rFonts w:hint="cs"/>
          <w:rtl/>
        </w:rPr>
        <w:t xml:space="preserve"> </w:t>
      </w:r>
      <w:commentRangeEnd w:id="135"/>
      <w:r w:rsidR="00A3747D">
        <w:rPr>
          <w:rStyle w:val="CommentReference"/>
          <w:rtl/>
        </w:rPr>
        <w:commentReference w:id="135"/>
      </w:r>
      <w:r>
        <w:rPr>
          <w:rFonts w:hint="cs"/>
          <w:rtl/>
        </w:rPr>
        <w:t>על</w:t>
      </w:r>
    </w:p>
    <w:p w14:paraId="4B23140D" w14:textId="65206EA0" w:rsidR="007B7ABB" w:rsidRDefault="007B7ABB" w:rsidP="007B7ABB">
      <w:pPr>
        <w:rPr>
          <w:rtl/>
        </w:rPr>
      </w:pPr>
      <w:r>
        <w:rPr>
          <w:rFonts w:hint="cs"/>
          <w:rtl/>
        </w:rPr>
        <w:t xml:space="preserve">אשר חירף י"י </w:t>
      </w:r>
      <w:ins w:id="137" w:author="אורן ישי הירשהורן" w:date="2020-05-25T11:23:00Z">
        <w:r w:rsidR="009F50B7" w:rsidRPr="000C1845">
          <w:rPr>
            <w:rFonts w:cs="Arial" w:hint="cs"/>
            <w:rtl/>
          </w:rPr>
          <w:t>ﭏ</w:t>
        </w:r>
      </w:ins>
      <w:del w:id="138" w:author="אורן ישי הירשהורן" w:date="2020-05-25T11:23:00Z">
        <w:r w:rsidDel="009F50B7">
          <w:rPr>
            <w:rFonts w:hint="cs"/>
            <w:rtl/>
          </w:rPr>
          <w:delText>אל</w:delText>
        </w:r>
      </w:del>
      <w:r>
        <w:rPr>
          <w:rFonts w:hint="cs"/>
          <w:rtl/>
        </w:rPr>
        <w:t>קי השמים</w:t>
      </w:r>
    </w:p>
    <w:p w14:paraId="5C23FB49" w14:textId="04A5BEED" w:rsidR="007B7ABB" w:rsidRDefault="007B7ABB" w:rsidP="007B7ABB">
      <w:pPr>
        <w:rPr>
          <w:rtl/>
        </w:rPr>
      </w:pPr>
      <w:r>
        <w:rPr>
          <w:rFonts w:hint="cs"/>
          <w:rtl/>
        </w:rPr>
        <w:t>בארץ יהודה ועל אותה</w:t>
      </w:r>
    </w:p>
    <w:p w14:paraId="659A3225" w14:textId="26B4589B" w:rsidR="007B7ABB" w:rsidRDefault="007B7ABB" w:rsidP="007B7ABB">
      <w:pPr>
        <w:rPr>
          <w:rtl/>
        </w:rPr>
      </w:pPr>
      <w:r>
        <w:rPr>
          <w:rFonts w:hint="cs"/>
          <w:rtl/>
        </w:rPr>
        <w:t xml:space="preserve">החרפה </w:t>
      </w:r>
      <w:ins w:id="139" w:author="אורן ישי הירשהורן" w:date="2020-05-25T11:24:00Z">
        <w:r w:rsidR="009F50B7">
          <w:rPr>
            <w:rFonts w:hint="cs"/>
            <w:rtl/>
          </w:rPr>
          <w:t>(</w:t>
        </w:r>
      </w:ins>
      <w:commentRangeStart w:id="140"/>
      <w:r w:rsidR="00DA4575">
        <w:rPr>
          <w:rFonts w:hint="cs"/>
          <w:rtl/>
        </w:rPr>
        <w:t>ואותו ה</w:t>
      </w:r>
      <w:del w:id="141" w:author="אורן ישי הירשהורן" w:date="2020-05-25T11:24:00Z">
        <w:r w:rsidR="00DA4575" w:rsidDel="009F50B7">
          <w:rPr>
            <w:rFonts w:hint="cs"/>
            <w:rtl/>
          </w:rPr>
          <w:delText>(???)</w:delText>
        </w:r>
      </w:del>
      <w:ins w:id="142" w:author="אורן ישי הירשהורן" w:date="2020-05-25T11:24:00Z">
        <w:r w:rsidR="009F50B7">
          <w:rPr>
            <w:rFonts w:hint="cs"/>
            <w:rtl/>
          </w:rPr>
          <w:t>)</w:t>
        </w:r>
      </w:ins>
      <w:r w:rsidR="00DA4575">
        <w:rPr>
          <w:rStyle w:val="FootnoteReference"/>
          <w:rtl/>
        </w:rPr>
        <w:footnoteReference w:id="17"/>
      </w:r>
      <w:r w:rsidR="00DA4575">
        <w:rPr>
          <w:rFonts w:hint="cs"/>
          <w:rtl/>
        </w:rPr>
        <w:t xml:space="preserve"> </w:t>
      </w:r>
      <w:ins w:id="143" w:author="אורן ישי הירשהורן" w:date="2020-05-25T11:24:00Z">
        <w:r w:rsidR="009F50B7">
          <w:rPr>
            <w:rFonts w:hint="cs"/>
            <w:rtl/>
          </w:rPr>
          <w:t xml:space="preserve">[ועל זאת] קינן על </w:t>
        </w:r>
      </w:ins>
      <w:del w:id="144" w:author="אורן ישי הירשהורן" w:date="2020-05-25T11:24:00Z">
        <w:r w:rsidR="00DA4575" w:rsidDel="009F50B7">
          <w:rPr>
            <w:rFonts w:hint="cs"/>
            <w:rtl/>
          </w:rPr>
          <w:delText>על ------------ועל זאת</w:delText>
        </w:r>
      </w:del>
      <w:r w:rsidR="00DA4575">
        <w:rPr>
          <w:rStyle w:val="FootnoteReference"/>
          <w:rtl/>
        </w:rPr>
        <w:footnoteReference w:id="18"/>
      </w:r>
      <w:commentRangeEnd w:id="140"/>
      <w:r w:rsidR="006B4F37">
        <w:rPr>
          <w:rStyle w:val="CommentReference"/>
          <w:rtl/>
        </w:rPr>
        <w:commentReference w:id="140"/>
      </w:r>
    </w:p>
    <w:p w14:paraId="0BE02EB1" w14:textId="36888AEE" w:rsidR="00DA4575" w:rsidRDefault="00DA4575" w:rsidP="007B7ABB">
      <w:pPr>
        <w:rPr>
          <w:rtl/>
        </w:rPr>
      </w:pPr>
      <w:r>
        <w:rPr>
          <w:rFonts w:hint="cs"/>
          <w:rtl/>
        </w:rPr>
        <w:t>עשרת השבטים אשר</w:t>
      </w:r>
    </w:p>
    <w:p w14:paraId="2F4693F2" w14:textId="3F6D08D1" w:rsidR="00DA4575" w:rsidRDefault="00DA4575" w:rsidP="007B7ABB">
      <w:pPr>
        <w:rPr>
          <w:rtl/>
        </w:rPr>
      </w:pPr>
      <w:r>
        <w:rPr>
          <w:rFonts w:hint="cs"/>
          <w:rtl/>
        </w:rPr>
        <w:t>בארץ אשור ויהרג מישראל</w:t>
      </w:r>
    </w:p>
    <w:p w14:paraId="7C80B08D" w14:textId="366066A2" w:rsidR="00DA4575" w:rsidRDefault="00DA4575" w:rsidP="007B7ABB">
      <w:pPr>
        <w:rPr>
          <w:rtl/>
        </w:rPr>
      </w:pPr>
      <w:r>
        <w:rPr>
          <w:rFonts w:hint="cs"/>
          <w:rtl/>
        </w:rPr>
        <w:t>הרבה מאד בחמתו</w:t>
      </w:r>
      <w:ins w:id="145" w:author="User" w:date="2020-05-17T14:45:00Z">
        <w:r w:rsidR="006B4F37" w:rsidRPr="006B4F37">
          <w:rPr>
            <w:rFonts w:cs="Arial"/>
            <w:rtl/>
          </w:rPr>
          <w:t>˙</w:t>
        </w:r>
      </w:ins>
      <w:r>
        <w:rPr>
          <w:rFonts w:hint="cs"/>
          <w:rtl/>
        </w:rPr>
        <w:t xml:space="preserve"> גנבתי</w:t>
      </w:r>
    </w:p>
    <w:p w14:paraId="00A1233F" w14:textId="74C49D18" w:rsidR="00DA4575" w:rsidRDefault="00DA4575" w:rsidP="007B7ABB">
      <w:pPr>
        <w:rPr>
          <w:rtl/>
        </w:rPr>
      </w:pPr>
      <w:r>
        <w:rPr>
          <w:rFonts w:hint="cs"/>
          <w:rtl/>
        </w:rPr>
        <w:t>את גויותיהם וקברתים</w:t>
      </w:r>
    </w:p>
    <w:p w14:paraId="35CB9B8E" w14:textId="20CA3974" w:rsidR="00DA4575" w:rsidRDefault="00DA4575" w:rsidP="007B7ABB">
      <w:pPr>
        <w:rPr>
          <w:rtl/>
        </w:rPr>
      </w:pPr>
      <w:r>
        <w:rPr>
          <w:rFonts w:hint="cs"/>
          <w:rtl/>
        </w:rPr>
        <w:lastRenderedPageBreak/>
        <w:t>פעמים רבות וכאשר בקש</w:t>
      </w:r>
    </w:p>
    <w:p w14:paraId="090AEE23" w14:textId="31ED8F88" w:rsidR="00DA4575" w:rsidRDefault="00DA4575" w:rsidP="007B7ABB">
      <w:pPr>
        <w:rPr>
          <w:rtl/>
        </w:rPr>
      </w:pPr>
      <w:r>
        <w:rPr>
          <w:rFonts w:hint="cs"/>
          <w:rtl/>
        </w:rPr>
        <w:t>סנחריב בגדי המומתים</w:t>
      </w:r>
      <w:ins w:id="146" w:author="User" w:date="2020-05-17T14:45:00Z">
        <w:r w:rsidR="006B4F37" w:rsidRPr="006B4F37">
          <w:rPr>
            <w:rFonts w:cs="Arial"/>
            <w:rtl/>
          </w:rPr>
          <w:t>˙</w:t>
        </w:r>
      </w:ins>
      <w:r>
        <w:rPr>
          <w:rFonts w:hint="cs"/>
          <w:rtl/>
        </w:rPr>
        <w:t xml:space="preserve"> ולא</w:t>
      </w:r>
    </w:p>
    <w:p w14:paraId="7E286D87" w14:textId="77777777" w:rsidR="00DA4575" w:rsidRDefault="00DA4575" w:rsidP="007B7ABB">
      <w:pPr>
        <w:rPr>
          <w:rtl/>
        </w:rPr>
      </w:pPr>
      <w:r>
        <w:rPr>
          <w:rFonts w:hint="cs"/>
          <w:rtl/>
        </w:rPr>
        <w:t>מצאם והלכו אנשי נינוה</w:t>
      </w:r>
    </w:p>
    <w:p w14:paraId="169221A8" w14:textId="01A81586" w:rsidR="00DA4575" w:rsidRDefault="00DA4575" w:rsidP="007B7ABB">
      <w:pPr>
        <w:rPr>
          <w:rtl/>
        </w:rPr>
      </w:pPr>
      <w:del w:id="147" w:author="User" w:date="2020-05-17T14:45:00Z">
        <w:r w:rsidDel="006B4F37">
          <w:rPr>
            <w:rFonts w:hint="cs"/>
            <w:rtl/>
          </w:rPr>
          <w:delText xml:space="preserve"> </w:delText>
        </w:r>
      </w:del>
      <w:r>
        <w:rPr>
          <w:rFonts w:hint="cs"/>
          <w:rtl/>
        </w:rPr>
        <w:t>ויגידו למלך שאני קברתים</w:t>
      </w:r>
    </w:p>
    <w:p w14:paraId="0A18E7A0" w14:textId="58F4E1B1" w:rsidR="00DA4575" w:rsidRDefault="00DA4575" w:rsidP="007B7ABB">
      <w:pPr>
        <w:rPr>
          <w:rtl/>
        </w:rPr>
      </w:pPr>
      <w:r>
        <w:rPr>
          <w:rFonts w:hint="cs"/>
          <w:rtl/>
        </w:rPr>
        <w:t>ויצו המלך להרגני ונודע</w:t>
      </w:r>
    </w:p>
    <w:p w14:paraId="4583277B" w14:textId="017AADB5" w:rsidR="00DA4575" w:rsidRDefault="00DA4575" w:rsidP="007B7ABB">
      <w:pPr>
        <w:rPr>
          <w:rtl/>
        </w:rPr>
      </w:pPr>
      <w:r>
        <w:rPr>
          <w:rFonts w:hint="cs"/>
          <w:rtl/>
        </w:rPr>
        <w:t>לי וברחתי ממנו ויצו</w:t>
      </w:r>
      <w:ins w:id="148" w:author="אורן ישי הירשהורן" w:date="2020-05-25T11:26:00Z">
        <w:r w:rsidR="009F50B7">
          <w:rPr>
            <w:rFonts w:hint="cs"/>
            <w:rtl/>
          </w:rPr>
          <w:t xml:space="preserve"> ~</w:t>
        </w:r>
      </w:ins>
    </w:p>
    <w:p w14:paraId="5123D358" w14:textId="2DF07F47" w:rsidR="00DA4575" w:rsidDel="005F4218" w:rsidRDefault="00DA4575" w:rsidP="007B7ABB">
      <w:pPr>
        <w:rPr>
          <w:del w:id="149" w:author="אורן ישי הירשהורן" w:date="2020-06-14T14:34:00Z"/>
          <w:rtl/>
        </w:rPr>
      </w:pPr>
      <w:r>
        <w:rPr>
          <w:rFonts w:hint="cs"/>
          <w:rtl/>
        </w:rPr>
        <w:t>המלך לשלול את כל אשר</w:t>
      </w:r>
    </w:p>
    <w:p w14:paraId="6241DF6B" w14:textId="5856C219" w:rsidR="006B4F37" w:rsidDel="005F4218" w:rsidRDefault="000A442F" w:rsidP="005F4218">
      <w:pPr>
        <w:rPr>
          <w:ins w:id="150" w:author="User" w:date="2020-05-17T14:46:00Z"/>
          <w:del w:id="151" w:author="אורן ישי הירשהורן" w:date="2020-06-14T14:34:00Z"/>
          <w:rtl/>
        </w:rPr>
      </w:pPr>
      <w:ins w:id="152" w:author="אורן ישי הירשהורן" w:date="2020-06-21T11:45:00Z">
        <w:r>
          <w:rPr>
            <w:rFonts w:hint="cs"/>
            <w:rtl/>
          </w:rPr>
          <w:t>עמוד 3 בתצלום, טור א</w:t>
        </w:r>
      </w:ins>
    </w:p>
    <w:p w14:paraId="6B010579" w14:textId="3163DE10" w:rsidR="006B4F37" w:rsidRDefault="006B4F37" w:rsidP="007B7ABB">
      <w:pPr>
        <w:rPr>
          <w:ins w:id="153" w:author="User" w:date="2020-05-17T14:46:00Z"/>
          <w:rtl/>
        </w:rPr>
      </w:pPr>
      <w:ins w:id="154" w:author="User" w:date="2020-05-17T14:46:00Z">
        <w:del w:id="155" w:author="אורן ישי הירשהורן" w:date="2020-06-14T14:34:00Z">
          <w:r w:rsidDel="005F4218">
            <w:rPr>
              <w:rFonts w:hint="cs"/>
              <w:rtl/>
            </w:rPr>
            <w:delText>עמוד 3 בתצלום, טור א</w:delText>
          </w:r>
        </w:del>
        <w:r>
          <w:rPr>
            <w:rFonts w:hint="cs"/>
            <w:rtl/>
          </w:rPr>
          <w:t xml:space="preserve"> </w:t>
        </w:r>
      </w:ins>
    </w:p>
    <w:p w14:paraId="7E4F8069" w14:textId="1425036C" w:rsidR="00DA4575" w:rsidRDefault="00DA4575" w:rsidP="007B7ABB">
      <w:pPr>
        <w:rPr>
          <w:rtl/>
        </w:rPr>
      </w:pPr>
      <w:r>
        <w:rPr>
          <w:rFonts w:hint="cs"/>
          <w:rtl/>
        </w:rPr>
        <w:t>לי ו</w:t>
      </w:r>
      <w:r w:rsidR="00E2508B">
        <w:rPr>
          <w:rFonts w:hint="cs"/>
          <w:rtl/>
        </w:rPr>
        <w:t>נסתרתי מפניו חמשה</w:t>
      </w:r>
    </w:p>
    <w:p w14:paraId="532DB4F1" w14:textId="653524BC" w:rsidR="00E2508B" w:rsidRDefault="00E2508B" w:rsidP="007B7ABB">
      <w:pPr>
        <w:rPr>
          <w:rtl/>
        </w:rPr>
      </w:pPr>
      <w:r>
        <w:rPr>
          <w:rFonts w:hint="cs"/>
          <w:rtl/>
        </w:rPr>
        <w:t>וארבעים יום עד שהכוהו</w:t>
      </w:r>
    </w:p>
    <w:p w14:paraId="42CF2A65" w14:textId="4CE5658B" w:rsidR="00E2508B" w:rsidRDefault="00E2508B" w:rsidP="007B7ABB">
      <w:pPr>
        <w:rPr>
          <w:rtl/>
        </w:rPr>
      </w:pPr>
      <w:r>
        <w:rPr>
          <w:rFonts w:hint="cs"/>
          <w:rtl/>
        </w:rPr>
        <w:t>בחרב אדרמלך ושראצר</w:t>
      </w:r>
    </w:p>
    <w:p w14:paraId="17756E66" w14:textId="383ED188" w:rsidR="00E2508B" w:rsidRDefault="00E2508B" w:rsidP="007B7ABB">
      <w:pPr>
        <w:rPr>
          <w:rtl/>
        </w:rPr>
      </w:pPr>
      <w:r>
        <w:rPr>
          <w:rFonts w:hint="cs"/>
          <w:rtl/>
        </w:rPr>
        <w:t>בניו והמה נמלטו ארץ אררט</w:t>
      </w:r>
    </w:p>
    <w:p w14:paraId="5CF9331C" w14:textId="664C536F" w:rsidR="00E2508B" w:rsidRDefault="00E2508B" w:rsidP="007B7ABB">
      <w:pPr>
        <w:rPr>
          <w:rtl/>
        </w:rPr>
      </w:pPr>
      <w:r>
        <w:rPr>
          <w:rFonts w:hint="cs"/>
          <w:rtl/>
        </w:rPr>
        <w:t xml:space="preserve">וימלוך </w:t>
      </w:r>
      <w:r w:rsidR="0044457C">
        <w:rPr>
          <w:rFonts w:hint="cs"/>
          <w:rtl/>
        </w:rPr>
        <w:t>אסרחדון</w:t>
      </w:r>
      <w:r>
        <w:rPr>
          <w:rFonts w:hint="cs"/>
          <w:rtl/>
        </w:rPr>
        <w:t xml:space="preserve">  המלך את</w:t>
      </w:r>
    </w:p>
    <w:p w14:paraId="749C5B86" w14:textId="2ECAB20A" w:rsidR="00E2508B" w:rsidRDefault="00E2508B" w:rsidP="007B7ABB">
      <w:pPr>
        <w:rPr>
          <w:rtl/>
        </w:rPr>
      </w:pPr>
      <w:r>
        <w:rPr>
          <w:rFonts w:hint="cs"/>
          <w:rtl/>
        </w:rPr>
        <w:t>אקיקר בן חנמאל אחי כל</w:t>
      </w:r>
      <w:ins w:id="156" w:author="אורן ישי הירשהורן" w:date="2020-05-25T11:26:00Z">
        <w:r w:rsidR="009F50B7">
          <w:rPr>
            <w:rFonts w:hint="cs"/>
            <w:rtl/>
          </w:rPr>
          <w:t xml:space="preserve"> ~</w:t>
        </w:r>
      </w:ins>
    </w:p>
    <w:p w14:paraId="03A1C912" w14:textId="0C1EC55C" w:rsidR="00E2508B" w:rsidRDefault="00E2508B" w:rsidP="007B7ABB">
      <w:pPr>
        <w:rPr>
          <w:rtl/>
        </w:rPr>
      </w:pPr>
      <w:r>
        <w:rPr>
          <w:rFonts w:hint="cs"/>
          <w:rtl/>
        </w:rPr>
        <w:t>אשר לו ומושל בכל ארץ</w:t>
      </w:r>
    </w:p>
    <w:p w14:paraId="13861AF0" w14:textId="414628B0" w:rsidR="00E2508B" w:rsidRDefault="00E2508B" w:rsidP="007B7ABB">
      <w:pPr>
        <w:rPr>
          <w:rtl/>
        </w:rPr>
      </w:pPr>
      <w:r>
        <w:rPr>
          <w:rFonts w:hint="cs"/>
          <w:rtl/>
        </w:rPr>
        <w:t>אשור וידבר אקיקר בן</w:t>
      </w:r>
      <w:ins w:id="157" w:author="אורן ישי הירשהורן" w:date="2020-05-25T11:27:00Z">
        <w:r w:rsidR="009F50B7">
          <w:rPr>
            <w:rFonts w:hint="cs"/>
            <w:rtl/>
          </w:rPr>
          <w:t xml:space="preserve"> ~</w:t>
        </w:r>
      </w:ins>
    </w:p>
    <w:p w14:paraId="2AB40C87" w14:textId="12C07D26" w:rsidR="00E2508B" w:rsidRDefault="00E2508B" w:rsidP="007B7ABB">
      <w:pPr>
        <w:rPr>
          <w:rtl/>
        </w:rPr>
      </w:pPr>
      <w:r>
        <w:rPr>
          <w:rFonts w:hint="cs"/>
          <w:rtl/>
        </w:rPr>
        <w:t>חנמאל עלי אל המלך עד</w:t>
      </w:r>
    </w:p>
    <w:p w14:paraId="7D8DD013" w14:textId="5F9E30F2" w:rsidR="00E2508B" w:rsidRDefault="00E2508B" w:rsidP="007B7ABB">
      <w:pPr>
        <w:rPr>
          <w:rtl/>
        </w:rPr>
      </w:pPr>
      <w:r>
        <w:rPr>
          <w:rFonts w:hint="cs"/>
          <w:rtl/>
        </w:rPr>
        <w:t>אשר הושיבני בנינוה אשר</w:t>
      </w:r>
    </w:p>
    <w:p w14:paraId="52C88FED" w14:textId="04CF70EC" w:rsidR="00E2508B" w:rsidRDefault="00E2508B" w:rsidP="007B7ABB">
      <w:pPr>
        <w:rPr>
          <w:rtl/>
        </w:rPr>
      </w:pPr>
      <w:r>
        <w:rPr>
          <w:rFonts w:hint="cs"/>
          <w:rtl/>
        </w:rPr>
        <w:t>היה אקיקר אהובי וביום</w:t>
      </w:r>
    </w:p>
    <w:p w14:paraId="252BBF1D" w14:textId="6B9CE781" w:rsidR="00E2508B" w:rsidRDefault="00E2508B" w:rsidP="007B7ABB">
      <w:pPr>
        <w:rPr>
          <w:rtl/>
        </w:rPr>
      </w:pPr>
      <w:r>
        <w:rPr>
          <w:rFonts w:hint="cs"/>
          <w:rtl/>
        </w:rPr>
        <w:t>ההוא נתנו את חנה אשתי</w:t>
      </w:r>
    </w:p>
    <w:p w14:paraId="7D6A2C48" w14:textId="30A88802" w:rsidR="00E2508B" w:rsidRDefault="00E2508B" w:rsidP="007B7ABB">
      <w:pPr>
        <w:rPr>
          <w:rtl/>
        </w:rPr>
      </w:pPr>
      <w:r>
        <w:rPr>
          <w:rFonts w:hint="cs"/>
          <w:rtl/>
        </w:rPr>
        <w:t>ואת טוביה בני ובחג</w:t>
      </w:r>
      <w:ins w:id="158" w:author="אורן ישי הירשהורן" w:date="2020-05-25T11:28:00Z">
        <w:r w:rsidR="009F50B7">
          <w:rPr>
            <w:rFonts w:hint="cs"/>
            <w:rtl/>
          </w:rPr>
          <w:t xml:space="preserve"> ~</w:t>
        </w:r>
      </w:ins>
    </w:p>
    <w:p w14:paraId="4D7A1C98" w14:textId="25C137A6" w:rsidR="00E2508B" w:rsidRDefault="00E2508B" w:rsidP="007B7ABB">
      <w:pPr>
        <w:rPr>
          <w:rtl/>
        </w:rPr>
      </w:pPr>
      <w:r>
        <w:rPr>
          <w:rFonts w:hint="cs"/>
          <w:rtl/>
        </w:rPr>
        <w:t>השביעי הכינותי סעודה</w:t>
      </w:r>
    </w:p>
    <w:p w14:paraId="00809694" w14:textId="5F272678" w:rsidR="00E2508B" w:rsidRDefault="00E2508B" w:rsidP="007B7ABB">
      <w:pPr>
        <w:rPr>
          <w:rtl/>
        </w:rPr>
      </w:pPr>
      <w:r>
        <w:rPr>
          <w:rFonts w:hint="cs"/>
          <w:rtl/>
        </w:rPr>
        <w:t>גדולה וישבתי על השולחן</w:t>
      </w:r>
    </w:p>
    <w:p w14:paraId="7BFBB7E3" w14:textId="6E264AC0" w:rsidR="00E2508B" w:rsidRDefault="00E2508B" w:rsidP="007B7ABB">
      <w:pPr>
        <w:rPr>
          <w:rtl/>
        </w:rPr>
      </w:pPr>
      <w:r>
        <w:rPr>
          <w:rFonts w:hint="cs"/>
          <w:rtl/>
        </w:rPr>
        <w:t>ואמרתי לטוביה בני לך</w:t>
      </w:r>
    </w:p>
    <w:p w14:paraId="4E0E9BAA" w14:textId="3E39FB7F" w:rsidR="00E2508B" w:rsidRDefault="00E2508B" w:rsidP="007B7ABB">
      <w:pPr>
        <w:rPr>
          <w:rtl/>
        </w:rPr>
      </w:pPr>
      <w:r>
        <w:rPr>
          <w:rFonts w:hint="cs"/>
          <w:rtl/>
        </w:rPr>
        <w:t>והבא לנו מאחינו העניים</w:t>
      </w:r>
    </w:p>
    <w:p w14:paraId="5172188B" w14:textId="05FE7D07" w:rsidR="00E2508B" w:rsidRDefault="00E2508B" w:rsidP="007B7ABB">
      <w:pPr>
        <w:rPr>
          <w:rtl/>
        </w:rPr>
      </w:pPr>
      <w:r>
        <w:rPr>
          <w:rFonts w:hint="cs"/>
          <w:rtl/>
        </w:rPr>
        <w:t>מיראי י"י לאכול עמנו ואני</w:t>
      </w:r>
    </w:p>
    <w:p w14:paraId="0F0F21AE" w14:textId="15BA8291" w:rsidR="00E2508B" w:rsidRDefault="00E2508B" w:rsidP="007B7ABB">
      <w:pPr>
        <w:rPr>
          <w:rtl/>
        </w:rPr>
      </w:pPr>
      <w:r>
        <w:rPr>
          <w:rFonts w:hint="cs"/>
          <w:rtl/>
        </w:rPr>
        <w:t>לא אכל עד באך</w:t>
      </w:r>
      <w:commentRangeStart w:id="159"/>
      <w:commentRangeStart w:id="160"/>
      <w:r>
        <w:rPr>
          <w:rStyle w:val="FootnoteReference"/>
          <w:rtl/>
        </w:rPr>
        <w:footnoteReference w:id="19"/>
      </w:r>
      <w:ins w:id="161" w:author="אורן ישי הירשהורן" w:date="2020-05-25T11:29:00Z">
        <w:r w:rsidR="009F50B7">
          <w:rPr>
            <w:rtl/>
          </w:rPr>
          <w:tab/>
        </w:r>
      </w:ins>
      <w:del w:id="162" w:author="אורן ישי הירשהורן" w:date="2020-05-25T11:29:00Z">
        <w:r w:rsidDel="009F50B7">
          <w:rPr>
            <w:rFonts w:hint="cs"/>
            <w:rtl/>
          </w:rPr>
          <w:delText xml:space="preserve"> </w:delText>
        </w:r>
        <w:commentRangeEnd w:id="159"/>
        <w:r w:rsidR="00713D77" w:rsidDel="009F50B7">
          <w:rPr>
            <w:rStyle w:val="CommentReference"/>
            <w:rtl/>
          </w:rPr>
          <w:commentReference w:id="159"/>
        </w:r>
      </w:del>
      <w:commentRangeEnd w:id="160"/>
      <w:r w:rsidR="009F50B7">
        <w:rPr>
          <w:rStyle w:val="CommentReference"/>
          <w:rtl/>
        </w:rPr>
        <w:commentReference w:id="160"/>
      </w:r>
      <w:ins w:id="163" w:author="User" w:date="2020-05-17T14:47:00Z">
        <w:del w:id="164" w:author="אורן ישי הירשהורן" w:date="2020-05-25T11:29:00Z">
          <w:r w:rsidR="00713D77" w:rsidDel="009F50B7">
            <w:rPr>
              <w:rtl/>
            </w:rPr>
            <w:tab/>
          </w:r>
        </w:del>
      </w:ins>
      <w:r>
        <w:rPr>
          <w:rFonts w:hint="cs"/>
          <w:rtl/>
        </w:rPr>
        <w:t>וילך</w:t>
      </w:r>
    </w:p>
    <w:p w14:paraId="4F115D55" w14:textId="11C9DEAB" w:rsidR="00E2508B" w:rsidRDefault="00E2508B" w:rsidP="007B7ABB">
      <w:pPr>
        <w:rPr>
          <w:rtl/>
        </w:rPr>
      </w:pPr>
      <w:r>
        <w:rPr>
          <w:rFonts w:hint="cs"/>
          <w:rtl/>
        </w:rPr>
        <w:t xml:space="preserve">טוביה לבקש </w:t>
      </w:r>
      <w:r w:rsidR="000378A4">
        <w:rPr>
          <w:rFonts w:hint="cs"/>
          <w:rtl/>
        </w:rPr>
        <w:t>מן העניים</w:t>
      </w:r>
    </w:p>
    <w:p w14:paraId="086FF255" w14:textId="0A089AE0" w:rsidR="000378A4" w:rsidRDefault="000378A4" w:rsidP="007B7ABB">
      <w:pPr>
        <w:rPr>
          <w:rtl/>
        </w:rPr>
      </w:pPr>
      <w:r>
        <w:rPr>
          <w:rFonts w:hint="cs"/>
          <w:rtl/>
        </w:rPr>
        <w:t>וישב ויאמר אלי אבי אחד</w:t>
      </w:r>
    </w:p>
    <w:p w14:paraId="072A47F0" w14:textId="02EE38CF" w:rsidR="000378A4" w:rsidRDefault="000378A4" w:rsidP="007B7ABB">
      <w:pPr>
        <w:rPr>
          <w:rtl/>
        </w:rPr>
      </w:pPr>
      <w:r>
        <w:rPr>
          <w:rFonts w:hint="cs"/>
          <w:rtl/>
        </w:rPr>
        <w:t>מאחינו נהרג ומושלך ברחוב</w:t>
      </w:r>
    </w:p>
    <w:p w14:paraId="08060178" w14:textId="7B051C67" w:rsidR="000378A4" w:rsidRDefault="000378A4" w:rsidP="007B7ABB">
      <w:pPr>
        <w:rPr>
          <w:rtl/>
        </w:rPr>
      </w:pPr>
      <w:r>
        <w:rPr>
          <w:rFonts w:hint="cs"/>
          <w:rtl/>
        </w:rPr>
        <w:lastRenderedPageBreak/>
        <w:t>העיר וכאשר שמעתי כך</w:t>
      </w:r>
    </w:p>
    <w:p w14:paraId="0E1F8EE3" w14:textId="5C0E9883" w:rsidR="000378A4" w:rsidRDefault="000378A4" w:rsidP="007B7ABB">
      <w:pPr>
        <w:rPr>
          <w:rtl/>
        </w:rPr>
      </w:pPr>
      <w:r>
        <w:rPr>
          <w:rFonts w:hint="cs"/>
          <w:rtl/>
        </w:rPr>
        <w:t>נבהלתי ועזבתי את השולחן</w:t>
      </w:r>
    </w:p>
    <w:p w14:paraId="36FDB0BB" w14:textId="190EED61" w:rsidR="000378A4" w:rsidRDefault="000378A4" w:rsidP="00AF496D">
      <w:pPr>
        <w:rPr>
          <w:rtl/>
        </w:rPr>
      </w:pPr>
      <w:r>
        <w:rPr>
          <w:rFonts w:hint="cs"/>
          <w:rtl/>
        </w:rPr>
        <w:t>ולא אכלתי והל</w:t>
      </w:r>
      <w:commentRangeStart w:id="165"/>
      <w:commentRangeStart w:id="166"/>
      <w:commentRangeStart w:id="167"/>
      <w:r>
        <w:rPr>
          <w:rFonts w:hint="cs"/>
          <w:rtl/>
        </w:rPr>
        <w:t>כתי</w:t>
      </w:r>
      <w:ins w:id="168" w:author="אורן ישי הירשהורן" w:date="2020-05-25T11:34:00Z">
        <w:r w:rsidR="00AF496D">
          <w:rPr>
            <w:rtl/>
          </w:rPr>
          <w:tab/>
        </w:r>
      </w:ins>
      <w:r>
        <w:rPr>
          <w:rStyle w:val="FootnoteReference"/>
          <w:rtl/>
        </w:rPr>
        <w:footnoteReference w:id="20"/>
      </w:r>
      <w:commentRangeEnd w:id="165"/>
      <w:r w:rsidR="00F90DBC">
        <w:rPr>
          <w:rStyle w:val="CommentReference"/>
          <w:rtl/>
        </w:rPr>
        <w:commentReference w:id="165"/>
      </w:r>
      <w:commentRangeEnd w:id="166"/>
      <w:ins w:id="169" w:author="אורן ישי הירשהורן" w:date="2020-05-25T11:34:00Z">
        <w:r w:rsidR="00AF496D">
          <w:rPr>
            <w:rFonts w:hint="cs"/>
            <w:rtl/>
          </w:rPr>
          <w:t>~</w:t>
        </w:r>
      </w:ins>
      <w:r w:rsidR="00AF496D">
        <w:rPr>
          <w:rStyle w:val="CommentReference"/>
          <w:rtl/>
        </w:rPr>
        <w:commentReference w:id="166"/>
      </w:r>
      <w:commentRangeEnd w:id="167"/>
      <w:r w:rsidR="00AF496D">
        <w:rPr>
          <w:rStyle w:val="CommentReference"/>
          <w:rtl/>
        </w:rPr>
        <w:commentReference w:id="167"/>
      </w:r>
    </w:p>
    <w:p w14:paraId="757B77DC" w14:textId="3621DE8F" w:rsidR="000378A4" w:rsidRDefault="000378A4" w:rsidP="007B7ABB">
      <w:pPr>
        <w:rPr>
          <w:rtl/>
        </w:rPr>
      </w:pPr>
      <w:r>
        <w:rPr>
          <w:rFonts w:hint="cs"/>
          <w:rtl/>
        </w:rPr>
        <w:t>והרימותיו מן הרחוב באחד</w:t>
      </w:r>
    </w:p>
    <w:p w14:paraId="4C63DDE7" w14:textId="717FF812" w:rsidR="000378A4" w:rsidRDefault="000378A4" w:rsidP="007B7ABB">
      <w:pPr>
        <w:rPr>
          <w:ins w:id="170" w:author="אורן ישי הירשהורן" w:date="2020-06-21T11:46:00Z"/>
          <w:rtl/>
        </w:rPr>
      </w:pPr>
      <w:r>
        <w:rPr>
          <w:rFonts w:hint="cs"/>
          <w:rtl/>
        </w:rPr>
        <w:t>מן הבתים עד בוא השמש</w:t>
      </w:r>
    </w:p>
    <w:p w14:paraId="555CCC8A" w14:textId="5B79D385" w:rsidR="000A442F" w:rsidRDefault="000A442F" w:rsidP="007B7ABB">
      <w:pPr>
        <w:rPr>
          <w:rtl/>
        </w:rPr>
      </w:pPr>
      <w:ins w:id="171" w:author="אורן ישי הירשהורן" w:date="2020-06-21T11:46:00Z">
        <w:r>
          <w:rPr>
            <w:rFonts w:hint="cs"/>
            <w:rtl/>
          </w:rPr>
          <w:t>עמוד בתצלום, טור ב</w:t>
        </w:r>
      </w:ins>
    </w:p>
    <w:p w14:paraId="5E3772A7" w14:textId="3F1975E0" w:rsidR="000378A4" w:rsidRDefault="000378A4" w:rsidP="007B7ABB">
      <w:pPr>
        <w:rPr>
          <w:rtl/>
        </w:rPr>
      </w:pPr>
      <w:r>
        <w:rPr>
          <w:rFonts w:hint="cs"/>
          <w:rtl/>
        </w:rPr>
        <w:t>שאוכל לקברו ושבתי לביתי</w:t>
      </w:r>
    </w:p>
    <w:p w14:paraId="4ECBDB21" w14:textId="339CA55E" w:rsidR="000378A4" w:rsidRDefault="000378A4" w:rsidP="007B7ABB">
      <w:pPr>
        <w:rPr>
          <w:rtl/>
        </w:rPr>
      </w:pPr>
      <w:r>
        <w:rPr>
          <w:rFonts w:hint="cs"/>
          <w:rtl/>
        </w:rPr>
        <w:t>ואכלתי מלחמי בדמעה</w:t>
      </w:r>
      <w:ins w:id="172" w:author="אורן ישי הירשהורן" w:date="2020-05-25T11:36:00Z">
        <w:r w:rsidR="00AF496D">
          <w:rPr>
            <w:rFonts w:hint="cs"/>
            <w:rtl/>
          </w:rPr>
          <w:t>~</w:t>
        </w:r>
      </w:ins>
      <w:del w:id="173" w:author="אורן ישי הירשהורן" w:date="2020-05-25T11:35:00Z">
        <w:r w:rsidDel="00AF496D">
          <w:rPr>
            <w:rStyle w:val="FootnoteReference"/>
            <w:rtl/>
          </w:rPr>
          <w:footnoteReference w:id="21"/>
        </w:r>
      </w:del>
    </w:p>
    <w:p w14:paraId="2177768C" w14:textId="296E62C5" w:rsidR="000378A4" w:rsidRDefault="000378A4" w:rsidP="007B7ABB">
      <w:pPr>
        <w:rPr>
          <w:rtl/>
        </w:rPr>
      </w:pPr>
      <w:r>
        <w:rPr>
          <w:rFonts w:hint="cs"/>
          <w:rtl/>
        </w:rPr>
        <w:t>ובקינה ודברתי את הדבר</w:t>
      </w:r>
    </w:p>
    <w:p w14:paraId="0ACFEEEB" w14:textId="036CC09A" w:rsidR="000378A4" w:rsidRDefault="000378A4" w:rsidP="007B7ABB">
      <w:pPr>
        <w:rPr>
          <w:rtl/>
        </w:rPr>
      </w:pPr>
      <w:r>
        <w:rPr>
          <w:rFonts w:hint="cs"/>
          <w:rtl/>
        </w:rPr>
        <w:t>אשר דבר עמוס הנביא לאמר</w:t>
      </w:r>
    </w:p>
    <w:p w14:paraId="7E257450" w14:textId="01377031" w:rsidR="000378A4" w:rsidRDefault="000378A4" w:rsidP="007B7ABB">
      <w:pPr>
        <w:rPr>
          <w:rtl/>
        </w:rPr>
      </w:pPr>
      <w:r>
        <w:rPr>
          <w:rFonts w:hint="cs"/>
          <w:rtl/>
        </w:rPr>
        <w:t>והפכתי חגיכם לאבל ושיריכם</w:t>
      </w:r>
      <w:r>
        <w:rPr>
          <w:rStyle w:val="FootnoteReference"/>
          <w:rtl/>
        </w:rPr>
        <w:footnoteReference w:id="22"/>
      </w:r>
    </w:p>
    <w:p w14:paraId="4CB8567B" w14:textId="35F175AE" w:rsidR="000378A4" w:rsidRDefault="000378A4" w:rsidP="007B7ABB">
      <w:pPr>
        <w:rPr>
          <w:rtl/>
        </w:rPr>
      </w:pPr>
      <w:r>
        <w:rPr>
          <w:rFonts w:hint="cs"/>
          <w:rtl/>
        </w:rPr>
        <w:t>לקינה ואבכה הרבה מאד</w:t>
      </w:r>
    </w:p>
    <w:p w14:paraId="0B3C5DDE" w14:textId="7413F700" w:rsidR="000378A4" w:rsidRDefault="000378A4" w:rsidP="007B7ABB">
      <w:pPr>
        <w:rPr>
          <w:rtl/>
        </w:rPr>
      </w:pPr>
      <w:r>
        <w:rPr>
          <w:rFonts w:hint="cs"/>
          <w:rtl/>
        </w:rPr>
        <w:t>ויהי כבא השמש הלכתי</w:t>
      </w:r>
    </w:p>
    <w:p w14:paraId="3CF7BBCD" w14:textId="52E9E480" w:rsidR="000378A4" w:rsidRDefault="000378A4" w:rsidP="007B7ABB">
      <w:pPr>
        <w:rPr>
          <w:rtl/>
        </w:rPr>
      </w:pPr>
      <w:r>
        <w:rPr>
          <w:rFonts w:hint="cs"/>
          <w:rtl/>
        </w:rPr>
        <w:t>וקברתי את החלל וקרוביי</w:t>
      </w:r>
    </w:p>
    <w:p w14:paraId="71EFEEB2" w14:textId="3A9497F6" w:rsidR="000378A4" w:rsidRDefault="000378A4" w:rsidP="007B7ABB">
      <w:pPr>
        <w:rPr>
          <w:rtl/>
        </w:rPr>
      </w:pPr>
      <w:r>
        <w:rPr>
          <w:rFonts w:hint="cs"/>
          <w:rtl/>
        </w:rPr>
        <w:t>מלעיבים עלי ואו</w:t>
      </w:r>
      <w:ins w:id="176" w:author="אורן ישי הירשהורן" w:date="2020-05-25T11:36:00Z">
        <w:r w:rsidR="00AF496D">
          <w:rPr>
            <w:rFonts w:hint="cs"/>
            <w:rtl/>
          </w:rPr>
          <w:t>מ'</w:t>
        </w:r>
      </w:ins>
      <w:del w:id="177" w:author="אורן ישי הירשהורן" w:date="2020-05-25T11:36:00Z">
        <w:r w:rsidDel="00AF496D">
          <w:rPr>
            <w:rFonts w:hint="cs"/>
            <w:rtl/>
          </w:rPr>
          <w:delText>ה (???)</w:delText>
        </w:r>
      </w:del>
      <w:r>
        <w:rPr>
          <w:rFonts w:hint="cs"/>
          <w:rtl/>
        </w:rPr>
        <w:t xml:space="preserve"> אין זה </w:t>
      </w:r>
    </w:p>
    <w:p w14:paraId="4E4C8FBF" w14:textId="71969174" w:rsidR="000378A4" w:rsidRDefault="000378A4" w:rsidP="007B7ABB">
      <w:pPr>
        <w:rPr>
          <w:rtl/>
        </w:rPr>
      </w:pPr>
      <w:r>
        <w:rPr>
          <w:rFonts w:hint="cs"/>
          <w:rtl/>
        </w:rPr>
        <w:t>ירא עוד את מבקשי נפשו</w:t>
      </w:r>
      <w:ins w:id="178" w:author="אורן ישי הירשהורן" w:date="2020-05-25T11:37:00Z">
        <w:r w:rsidR="00AF496D">
          <w:rPr>
            <w:rFonts w:hint="cs"/>
            <w:rtl/>
          </w:rPr>
          <w:t>~</w:t>
        </w:r>
      </w:ins>
    </w:p>
    <w:p w14:paraId="2C184FE7" w14:textId="1DCC96F6" w:rsidR="000378A4" w:rsidRDefault="000378A4" w:rsidP="007B7ABB">
      <w:pPr>
        <w:rPr>
          <w:rtl/>
        </w:rPr>
      </w:pPr>
      <w:r>
        <w:rPr>
          <w:rFonts w:hint="cs"/>
          <w:rtl/>
        </w:rPr>
        <w:t>והוא קובר את המתים ובלילה</w:t>
      </w:r>
    </w:p>
    <w:p w14:paraId="4CC814FD" w14:textId="6F7ABB53" w:rsidR="000378A4" w:rsidRDefault="000378A4" w:rsidP="007B7ABB">
      <w:pPr>
        <w:rPr>
          <w:rtl/>
        </w:rPr>
      </w:pPr>
      <w:r>
        <w:rPr>
          <w:rFonts w:hint="cs"/>
          <w:rtl/>
        </w:rPr>
        <w:t>ההוא לא טבלתי קברי המת</w:t>
      </w:r>
    </w:p>
    <w:p w14:paraId="5271535E" w14:textId="039D7A8C" w:rsidR="000378A4" w:rsidRDefault="000378A4" w:rsidP="007B7ABB">
      <w:pPr>
        <w:rPr>
          <w:rtl/>
        </w:rPr>
      </w:pPr>
      <w:r>
        <w:rPr>
          <w:rFonts w:hint="cs"/>
          <w:rtl/>
        </w:rPr>
        <w:t>ושכבתי על מטתי ולא נטהרתי</w:t>
      </w:r>
    </w:p>
    <w:p w14:paraId="4B72F7A5" w14:textId="7EC95694" w:rsidR="000378A4" w:rsidRDefault="000378A4" w:rsidP="007B7ABB">
      <w:pPr>
        <w:rPr>
          <w:rtl/>
        </w:rPr>
      </w:pPr>
      <w:r>
        <w:rPr>
          <w:rFonts w:hint="cs"/>
          <w:rtl/>
        </w:rPr>
        <w:t>ו</w:t>
      </w:r>
      <w:r w:rsidR="00C414D1">
        <w:rPr>
          <w:rFonts w:hint="cs"/>
          <w:rtl/>
        </w:rPr>
        <w:t>שכבתי אצל הקיר ופני</w:t>
      </w:r>
      <w:ins w:id="179" w:author="אורן ישי הירשהורן" w:date="2020-05-25T11:41:00Z">
        <w:r w:rsidR="00AF496D">
          <w:rPr>
            <w:rFonts w:hint="cs"/>
            <w:rtl/>
          </w:rPr>
          <w:t xml:space="preserve"> ~</w:t>
        </w:r>
      </w:ins>
    </w:p>
    <w:p w14:paraId="577C72B6" w14:textId="3CC061EA" w:rsidR="00C414D1" w:rsidRDefault="00C414D1" w:rsidP="007B7ABB">
      <w:pPr>
        <w:rPr>
          <w:rtl/>
        </w:rPr>
      </w:pPr>
      <w:r>
        <w:rPr>
          <w:rFonts w:hint="cs"/>
          <w:rtl/>
        </w:rPr>
        <w:t>מגולים ולא ידעתי כי צפורים</w:t>
      </w:r>
    </w:p>
    <w:p w14:paraId="3B791F15" w14:textId="53E0F0ED" w:rsidR="00C414D1" w:rsidRDefault="00C414D1" w:rsidP="007B7ABB">
      <w:pPr>
        <w:rPr>
          <w:rtl/>
        </w:rPr>
      </w:pPr>
      <w:r>
        <w:rPr>
          <w:rFonts w:hint="cs"/>
          <w:rtl/>
        </w:rPr>
        <w:t>עלי הקיר וצואתם נופלת</w:t>
      </w:r>
    </w:p>
    <w:p w14:paraId="77879B6C" w14:textId="2E38A9FC" w:rsidR="00C414D1" w:rsidRDefault="00C414D1" w:rsidP="007B7ABB">
      <w:pPr>
        <w:rPr>
          <w:rtl/>
        </w:rPr>
      </w:pPr>
      <w:r>
        <w:rPr>
          <w:rFonts w:hint="cs"/>
          <w:rtl/>
        </w:rPr>
        <w:t>נופלת על עיני והיה תבלול בעיני</w:t>
      </w:r>
      <w:ins w:id="180" w:author="אורן ישי הירשהורן" w:date="2020-05-25T11:42:00Z">
        <w:r w:rsidR="00A920EC">
          <w:rPr>
            <w:rFonts w:hint="cs"/>
            <w:rtl/>
          </w:rPr>
          <w:t>י</w:t>
        </w:r>
      </w:ins>
      <w:del w:id="181" w:author="אורן ישי הירשהורן" w:date="2020-05-25T11:41:00Z">
        <w:r w:rsidDel="00AF496D">
          <w:rPr>
            <w:rFonts w:hint="cs"/>
            <w:rtl/>
          </w:rPr>
          <w:delText>י</w:delText>
        </w:r>
      </w:del>
      <w:ins w:id="182" w:author="אורן ישי הירשהורן" w:date="2020-05-25T11:41:00Z">
        <w:r w:rsidR="00AF496D">
          <w:rPr>
            <w:rFonts w:hint="cs"/>
            <w:rtl/>
          </w:rPr>
          <w:t xml:space="preserve"> ~</w:t>
        </w:r>
      </w:ins>
    </w:p>
    <w:p w14:paraId="29CF7E54" w14:textId="65EF9196" w:rsidR="00C414D1" w:rsidRDefault="00C414D1" w:rsidP="007B7ABB">
      <w:pPr>
        <w:rPr>
          <w:rtl/>
        </w:rPr>
      </w:pPr>
      <w:r>
        <w:rPr>
          <w:rFonts w:hint="cs"/>
          <w:rtl/>
        </w:rPr>
        <w:t>ונתלבנו ובבקר הלכתי אל</w:t>
      </w:r>
    </w:p>
    <w:p w14:paraId="32B12140" w14:textId="4A7A1778" w:rsidR="00C414D1" w:rsidRDefault="00C414D1" w:rsidP="007B7ABB">
      <w:pPr>
        <w:rPr>
          <w:rtl/>
        </w:rPr>
      </w:pPr>
      <w:r>
        <w:rPr>
          <w:rFonts w:hint="cs"/>
          <w:rtl/>
        </w:rPr>
        <w:t>הרופאים לרפאות את עיני</w:t>
      </w:r>
    </w:p>
    <w:p w14:paraId="48E32618" w14:textId="36C6818E" w:rsidR="00C414D1" w:rsidRDefault="00C414D1" w:rsidP="007B7ABB">
      <w:pPr>
        <w:rPr>
          <w:rtl/>
        </w:rPr>
      </w:pPr>
      <w:r>
        <w:rPr>
          <w:rFonts w:hint="cs"/>
          <w:rtl/>
        </w:rPr>
        <w:t>ולא יכולו וכאשר הרב</w:t>
      </w:r>
      <w:ins w:id="183" w:author="אורן ישי הירשהורן" w:date="2020-05-25T11:42:00Z">
        <w:r w:rsidR="00A920EC">
          <w:rPr>
            <w:rFonts w:hint="cs"/>
            <w:rtl/>
          </w:rPr>
          <w:t>ו      ~</w:t>
        </w:r>
      </w:ins>
      <w:commentRangeStart w:id="184"/>
      <w:del w:id="185" w:author="אורן ישי הירשהורן" w:date="2020-05-25T11:42:00Z">
        <w:r w:rsidDel="00A920EC">
          <w:rPr>
            <w:rFonts w:hint="cs"/>
            <w:rtl/>
          </w:rPr>
          <w:delText>ו</w:delText>
        </w:r>
      </w:del>
      <w:commentRangeEnd w:id="184"/>
      <w:r w:rsidR="00A920EC">
        <w:rPr>
          <w:rStyle w:val="CommentReference"/>
          <w:rtl/>
        </w:rPr>
        <w:commentReference w:id="184"/>
      </w:r>
    </w:p>
    <w:p w14:paraId="12717880" w14:textId="6B85B1E9" w:rsidR="00C414D1" w:rsidRDefault="00C414D1" w:rsidP="007B7ABB">
      <w:pPr>
        <w:rPr>
          <w:rtl/>
        </w:rPr>
      </w:pPr>
      <w:r>
        <w:rPr>
          <w:rFonts w:hint="cs"/>
          <w:rtl/>
        </w:rPr>
        <w:t>הרפואות כן רב הלובן בעיני</w:t>
      </w:r>
    </w:p>
    <w:p w14:paraId="03071ED4" w14:textId="26A4B0B1" w:rsidR="00C414D1" w:rsidRDefault="00C414D1" w:rsidP="007B7ABB">
      <w:pPr>
        <w:rPr>
          <w:rtl/>
        </w:rPr>
      </w:pPr>
      <w:r>
        <w:rPr>
          <w:rFonts w:hint="cs"/>
          <w:rtl/>
        </w:rPr>
        <w:t>עד אשר נתעוורתי והייתי</w:t>
      </w:r>
    </w:p>
    <w:p w14:paraId="171B46DA" w14:textId="0A8F3F2F" w:rsidR="00C414D1" w:rsidRDefault="00C414D1" w:rsidP="007B7ABB">
      <w:pPr>
        <w:rPr>
          <w:rtl/>
        </w:rPr>
      </w:pPr>
      <w:r>
        <w:rPr>
          <w:rFonts w:hint="cs"/>
          <w:rtl/>
        </w:rPr>
        <w:t>עור ארבע שנים וכל אחי</w:t>
      </w:r>
    </w:p>
    <w:p w14:paraId="366E19FB" w14:textId="4BAACA06" w:rsidR="00135FEB" w:rsidRDefault="00135FEB" w:rsidP="00135FEB">
      <w:pPr>
        <w:rPr>
          <w:rtl/>
        </w:rPr>
      </w:pPr>
      <w:r>
        <w:rPr>
          <w:rFonts w:hint="cs"/>
          <w:rtl/>
        </w:rPr>
        <w:lastRenderedPageBreak/>
        <w:t>עציבים ואקיקר דיעה</w:t>
      </w:r>
      <w:r>
        <w:rPr>
          <w:rStyle w:val="FootnoteReference"/>
          <w:rtl/>
        </w:rPr>
        <w:footnoteReference w:id="23"/>
      </w:r>
      <w:ins w:id="187" w:author="אורן ישי הירשהורן" w:date="2020-05-25T11:44:00Z">
        <w:r w:rsidR="00A920EC">
          <w:rPr>
            <w:rFonts w:hint="cs"/>
            <w:rtl/>
          </w:rPr>
          <w:t xml:space="preserve"> </w:t>
        </w:r>
      </w:ins>
      <w:r>
        <w:rPr>
          <w:rFonts w:hint="cs"/>
          <w:rtl/>
        </w:rPr>
        <w:t xml:space="preserve">אותי </w:t>
      </w:r>
    </w:p>
    <w:p w14:paraId="7B7A8E2E" w14:textId="6CF20C7D" w:rsidR="00135FEB" w:rsidRDefault="00135FEB" w:rsidP="00135FEB">
      <w:pPr>
        <w:rPr>
          <w:rtl/>
        </w:rPr>
      </w:pPr>
      <w:r>
        <w:rPr>
          <w:rFonts w:hint="cs"/>
          <w:rtl/>
        </w:rPr>
        <w:t>בעת ההיא חנה אשתי עושה</w:t>
      </w:r>
    </w:p>
    <w:p w14:paraId="1CD60A0E" w14:textId="3560CC33" w:rsidR="00135FEB" w:rsidRDefault="00135FEB" w:rsidP="00135FEB">
      <w:pPr>
        <w:rPr>
          <w:rtl/>
        </w:rPr>
      </w:pPr>
      <w:r>
        <w:rPr>
          <w:rFonts w:hint="cs"/>
          <w:rtl/>
        </w:rPr>
        <w:t>מלאכת נשים ואורגת יריעות</w:t>
      </w:r>
    </w:p>
    <w:p w14:paraId="5D869FE9" w14:textId="62909EC1" w:rsidR="00135FEB" w:rsidRDefault="00135FEB" w:rsidP="00135FEB">
      <w:pPr>
        <w:rPr>
          <w:rtl/>
        </w:rPr>
      </w:pPr>
      <w:r>
        <w:rPr>
          <w:rFonts w:hint="cs"/>
          <w:rtl/>
        </w:rPr>
        <w:t>לאחדים ו</w:t>
      </w:r>
      <w:ins w:id="188" w:author="אורן ישי הירשהורן" w:date="2020-06-14T15:39:00Z">
        <w:r w:rsidR="006D56E1">
          <w:rPr>
            <w:rFonts w:hint="cs"/>
            <w:rtl/>
          </w:rPr>
          <w:t>ק</w:t>
        </w:r>
      </w:ins>
      <w:r>
        <w:rPr>
          <w:rFonts w:hint="cs"/>
          <w:rtl/>
        </w:rPr>
        <w:t>בלה מהם שכרה</w:t>
      </w:r>
    </w:p>
    <w:p w14:paraId="0B1580BE" w14:textId="7B028848" w:rsidR="000A442F" w:rsidRDefault="000A442F" w:rsidP="00135FEB">
      <w:pPr>
        <w:rPr>
          <w:ins w:id="189" w:author="אורן ישי הירשהורן" w:date="2020-06-21T11:47:00Z"/>
          <w:rtl/>
        </w:rPr>
      </w:pPr>
      <w:ins w:id="190" w:author="אורן ישי הירשהורן" w:date="2020-06-21T11:47:00Z">
        <w:r>
          <w:rPr>
            <w:rFonts w:hint="cs"/>
            <w:rtl/>
          </w:rPr>
          <w:t>עמוד 4 בתצלום טור א</w:t>
        </w:r>
      </w:ins>
    </w:p>
    <w:p w14:paraId="4C1679A8" w14:textId="459548C5" w:rsidR="00135FEB" w:rsidRDefault="00135FEB" w:rsidP="00135FEB">
      <w:pPr>
        <w:rPr>
          <w:rtl/>
        </w:rPr>
      </w:pPr>
      <w:r>
        <w:rPr>
          <w:rFonts w:hint="cs"/>
          <w:rtl/>
        </w:rPr>
        <w:t xml:space="preserve">ועל השכר נתנו לה </w:t>
      </w:r>
      <w:r w:rsidR="0079560D">
        <w:rPr>
          <w:rFonts w:hint="cs"/>
          <w:rtl/>
        </w:rPr>
        <w:t>גדי אחד</w:t>
      </w:r>
    </w:p>
    <w:p w14:paraId="484FD549" w14:textId="13893E7D" w:rsidR="0079560D" w:rsidRDefault="0079560D" w:rsidP="00135FEB">
      <w:pPr>
        <w:rPr>
          <w:rtl/>
        </w:rPr>
      </w:pPr>
      <w:r>
        <w:rPr>
          <w:rFonts w:hint="cs"/>
          <w:rtl/>
        </w:rPr>
        <w:t>לאכול ויהי כבואי בבית והגדי</w:t>
      </w:r>
    </w:p>
    <w:p w14:paraId="132EFDE1" w14:textId="1616B2B6" w:rsidR="0079560D" w:rsidRDefault="0079560D" w:rsidP="00135FEB">
      <w:pPr>
        <w:rPr>
          <w:rtl/>
        </w:rPr>
      </w:pPr>
      <w:r>
        <w:rPr>
          <w:rFonts w:hint="cs"/>
          <w:rtl/>
        </w:rPr>
        <w:t>זועק ואמרתי אליה מאין הגדי</w:t>
      </w:r>
    </w:p>
    <w:p w14:paraId="7FD2B2CD" w14:textId="561AF40D" w:rsidR="0079560D" w:rsidRDefault="0079560D" w:rsidP="00135FEB">
      <w:pPr>
        <w:rPr>
          <w:rtl/>
        </w:rPr>
      </w:pPr>
      <w:del w:id="191" w:author="אורן ישי הירשהורן" w:date="2020-06-14T15:49:00Z">
        <w:r w:rsidDel="006D56E1">
          <w:rPr>
            <w:rFonts w:hint="cs"/>
            <w:rtl/>
          </w:rPr>
          <w:delText xml:space="preserve">היה </w:delText>
        </w:r>
      </w:del>
      <w:ins w:id="192" w:author="אורן ישי הירשהורן" w:date="2020-06-14T15:49:00Z">
        <w:r w:rsidR="006D56E1">
          <w:rPr>
            <w:rFonts w:hint="cs"/>
            <w:rtl/>
          </w:rPr>
          <w:t xml:space="preserve">הזה </w:t>
        </w:r>
      </w:ins>
      <w:r>
        <w:rPr>
          <w:rFonts w:hint="cs"/>
          <w:rtl/>
        </w:rPr>
        <w:t>שנגנב שלמי אותו לבעלי'</w:t>
      </w:r>
    </w:p>
    <w:p w14:paraId="67AEF69A" w14:textId="5193976E" w:rsidR="0079560D" w:rsidRDefault="0079560D" w:rsidP="00135FEB">
      <w:pPr>
        <w:rPr>
          <w:rtl/>
        </w:rPr>
      </w:pPr>
      <w:r>
        <w:rPr>
          <w:rFonts w:hint="cs"/>
          <w:rtl/>
        </w:rPr>
        <w:t>אין לנו רשות לאכול מגניבה</w:t>
      </w:r>
    </w:p>
    <w:p w14:paraId="262526FC" w14:textId="251C6F9A" w:rsidR="0079560D" w:rsidRDefault="0079560D" w:rsidP="00135FEB">
      <w:pPr>
        <w:rPr>
          <w:rtl/>
        </w:rPr>
      </w:pPr>
      <w:r>
        <w:rPr>
          <w:rFonts w:hint="cs"/>
          <w:rtl/>
        </w:rPr>
        <w:t>ותאמר אלי נתון הוא על שכרה</w:t>
      </w:r>
    </w:p>
    <w:p w14:paraId="4EF21A32" w14:textId="560B0CC3" w:rsidR="0079560D" w:rsidRDefault="0079560D" w:rsidP="00135FEB">
      <w:pPr>
        <w:rPr>
          <w:rtl/>
        </w:rPr>
      </w:pPr>
      <w:r>
        <w:rPr>
          <w:rFonts w:hint="cs"/>
          <w:rtl/>
        </w:rPr>
        <w:t>ולא האמנתי לה וצעקתי שלחי</w:t>
      </w:r>
    </w:p>
    <w:p w14:paraId="00F5683D" w14:textId="5A46DEAB" w:rsidR="0079560D" w:rsidRDefault="0079560D" w:rsidP="00135FEB">
      <w:pPr>
        <w:rPr>
          <w:rtl/>
        </w:rPr>
      </w:pPr>
      <w:r>
        <w:rPr>
          <w:rFonts w:hint="cs"/>
          <w:rtl/>
        </w:rPr>
        <w:t>אותו לבעליו</w:t>
      </w:r>
      <w:r>
        <w:rPr>
          <w:rStyle w:val="FootnoteReference"/>
          <w:rtl/>
        </w:rPr>
        <w:footnoteReference w:id="24"/>
      </w:r>
      <w:r>
        <w:rPr>
          <w:rFonts w:hint="cs"/>
          <w:rtl/>
        </w:rPr>
        <w:t xml:space="preserve">  והיינו מתרעמים</w:t>
      </w:r>
    </w:p>
    <w:p w14:paraId="6BD92F8B" w14:textId="20BCD747" w:rsidR="0079560D" w:rsidRDefault="0079560D" w:rsidP="00135FEB">
      <w:pPr>
        <w:rPr>
          <w:rtl/>
        </w:rPr>
      </w:pPr>
      <w:r>
        <w:rPr>
          <w:rFonts w:hint="cs"/>
          <w:rtl/>
        </w:rPr>
        <w:t>יחד על הגדי ותען חנה ותאמר</w:t>
      </w:r>
    </w:p>
    <w:p w14:paraId="079B76EB" w14:textId="0868624C" w:rsidR="0079560D" w:rsidRDefault="0079560D" w:rsidP="00135FEB">
      <w:pPr>
        <w:rPr>
          <w:rtl/>
        </w:rPr>
      </w:pPr>
      <w:r>
        <w:rPr>
          <w:rFonts w:hint="cs"/>
          <w:rtl/>
        </w:rPr>
        <w:t>איזה</w:t>
      </w:r>
      <w:r>
        <w:rPr>
          <w:rStyle w:val="FootnoteReference"/>
          <w:rtl/>
        </w:rPr>
        <w:footnoteReference w:id="25"/>
      </w:r>
      <w:r>
        <w:rPr>
          <w:rFonts w:hint="cs"/>
          <w:rtl/>
        </w:rPr>
        <w:t xml:space="preserve"> חסדך וצדקותיך כי עתה</w:t>
      </w:r>
    </w:p>
    <w:p w14:paraId="278FB2F6" w14:textId="3A7988D4" w:rsidR="0079560D" w:rsidRDefault="0079560D" w:rsidP="00135FEB">
      <w:pPr>
        <w:rPr>
          <w:rtl/>
        </w:rPr>
      </w:pPr>
      <w:r>
        <w:rPr>
          <w:rFonts w:hint="cs"/>
          <w:rtl/>
        </w:rPr>
        <w:t>חרפתך מודעת לכל ונתעצבתי</w:t>
      </w:r>
    </w:p>
    <w:p w14:paraId="638306A1" w14:textId="187EC008" w:rsidR="0079560D" w:rsidRDefault="0079560D" w:rsidP="00135FEB">
      <w:pPr>
        <w:rPr>
          <w:rtl/>
        </w:rPr>
      </w:pPr>
      <w:r>
        <w:rPr>
          <w:rFonts w:hint="cs"/>
          <w:rtl/>
        </w:rPr>
        <w:t>בביתי והתחלתי להתפלל בזעק</w:t>
      </w:r>
      <w:ins w:id="193" w:author="אורן ישי הירשהורן" w:date="2020-05-25T11:48:00Z">
        <w:r w:rsidR="00A920EC">
          <w:rPr>
            <w:rFonts w:hint="cs"/>
            <w:rtl/>
          </w:rPr>
          <w:t>'</w:t>
        </w:r>
      </w:ins>
    </w:p>
    <w:p w14:paraId="7FC95356" w14:textId="5199C327" w:rsidR="0079560D" w:rsidRDefault="0079560D" w:rsidP="00135FEB">
      <w:pPr>
        <w:rPr>
          <w:rtl/>
        </w:rPr>
      </w:pPr>
      <w:r>
        <w:rPr>
          <w:rFonts w:hint="cs"/>
          <w:rtl/>
        </w:rPr>
        <w:t>ובצרת נפשי ואמרתי צדיק אתה יי'</w:t>
      </w:r>
      <w:del w:id="194" w:author="אורן ישי הירשהורן" w:date="2020-05-25T11:49:00Z">
        <w:r w:rsidDel="00A920EC">
          <w:rPr>
            <w:rStyle w:val="FootnoteReference"/>
            <w:rtl/>
          </w:rPr>
          <w:footnoteReference w:id="26"/>
        </w:r>
      </w:del>
    </w:p>
    <w:p w14:paraId="55B24A99" w14:textId="77777777" w:rsidR="0079560D" w:rsidRDefault="0079560D" w:rsidP="0079560D">
      <w:pPr>
        <w:rPr>
          <w:rtl/>
        </w:rPr>
      </w:pPr>
      <w:r>
        <w:rPr>
          <w:rFonts w:hint="cs"/>
          <w:rtl/>
        </w:rPr>
        <w:t>וכל מעשיך גבורה וכל</w:t>
      </w:r>
    </w:p>
    <w:p w14:paraId="2C7FBD04" w14:textId="77777777" w:rsidR="0079560D" w:rsidRDefault="0079560D" w:rsidP="0079560D">
      <w:pPr>
        <w:rPr>
          <w:rtl/>
        </w:rPr>
      </w:pPr>
      <w:r>
        <w:rPr>
          <w:rFonts w:hint="cs"/>
          <w:rtl/>
        </w:rPr>
        <w:t xml:space="preserve"> דרכיך חסד ואתה יסדת הארץ</w:t>
      </w:r>
    </w:p>
    <w:p w14:paraId="37023A45" w14:textId="52EE9986" w:rsidR="0079560D" w:rsidRDefault="0079560D" w:rsidP="0079560D">
      <w:pPr>
        <w:rPr>
          <w:rtl/>
        </w:rPr>
      </w:pPr>
      <w:r>
        <w:rPr>
          <w:rFonts w:hint="cs"/>
          <w:rtl/>
        </w:rPr>
        <w:t xml:space="preserve">ועתה יי </w:t>
      </w:r>
      <w:ins w:id="197" w:author="אורן ישי הירשהורן" w:date="2020-05-25T11:52:00Z">
        <w:r w:rsidR="00A920EC">
          <w:rPr>
            <w:rFonts w:hint="cs"/>
            <w:rtl/>
          </w:rPr>
          <w:t>א</w:t>
        </w:r>
      </w:ins>
      <w:ins w:id="198" w:author="אורן ישי הירשהורן" w:date="2020-05-25T12:09:00Z">
        <w:r w:rsidR="007416CD">
          <w:rPr>
            <w:rFonts w:asciiTheme="minorBidi" w:hAnsiTheme="minorBidi"/>
            <w:rtl/>
          </w:rPr>
          <w:t>∙</w:t>
        </w:r>
      </w:ins>
      <w:ins w:id="199" w:author="אורן ישי הירשהורן" w:date="2020-05-25T11:52:00Z">
        <w:r w:rsidR="00A920EC">
          <w:rPr>
            <w:rFonts w:hint="cs"/>
            <w:rtl/>
          </w:rPr>
          <w:t>ברינו</w:t>
        </w:r>
      </w:ins>
      <w:r>
        <w:rPr>
          <w:rFonts w:hint="cs"/>
          <w:rtl/>
        </w:rPr>
        <w:t xml:space="preserve"> </w:t>
      </w:r>
      <w:del w:id="200" w:author="אורן ישי הירשהורן" w:date="2020-05-25T11:50:00Z">
        <w:r w:rsidR="008B4284" w:rsidDel="00A920EC">
          <w:rPr>
            <w:rFonts w:hint="cs"/>
            <w:rtl/>
          </w:rPr>
          <w:delText>(אסרינו???</w:delText>
        </w:r>
        <w:r w:rsidR="007A1258" w:rsidDel="00A920EC">
          <w:rPr>
            <w:rFonts w:hint="cs"/>
            <w:rtl/>
          </w:rPr>
          <w:delText xml:space="preserve"> אבינו?</w:delText>
        </w:r>
      </w:del>
      <w:del w:id="201" w:author="אורן ישי הירשהורן" w:date="2020-05-25T11:49:00Z">
        <w:r w:rsidR="007A1258" w:rsidDel="00A920EC">
          <w:rPr>
            <w:rFonts w:hint="cs"/>
            <w:rtl/>
          </w:rPr>
          <w:delText>??</w:delText>
        </w:r>
        <w:r w:rsidR="008B4284" w:rsidDel="00A920EC">
          <w:rPr>
            <w:rFonts w:hint="cs"/>
            <w:rtl/>
          </w:rPr>
          <w:delText>)</w:delText>
        </w:r>
      </w:del>
      <w:r w:rsidR="008B4284">
        <w:rPr>
          <w:rFonts w:hint="cs"/>
          <w:rtl/>
        </w:rPr>
        <w:t xml:space="preserve"> ופוקדינו ואל</w:t>
      </w:r>
      <w:ins w:id="202" w:author="אורן ישי הירשהורן" w:date="2020-05-25T11:52:00Z">
        <w:r w:rsidR="007445B7">
          <w:rPr>
            <w:rFonts w:hint="cs"/>
            <w:rtl/>
          </w:rPr>
          <w:t xml:space="preserve"> ~</w:t>
        </w:r>
      </w:ins>
    </w:p>
    <w:p w14:paraId="68701D48" w14:textId="0F051F34" w:rsidR="008B4284" w:rsidRDefault="008B4284" w:rsidP="0079560D">
      <w:pPr>
        <w:rPr>
          <w:rtl/>
        </w:rPr>
      </w:pPr>
      <w:r>
        <w:rPr>
          <w:rFonts w:hint="cs"/>
          <w:rtl/>
        </w:rPr>
        <w:t>תנקום ממני כחטאתי וכעוונותי</w:t>
      </w:r>
    </w:p>
    <w:p w14:paraId="0C349712" w14:textId="02B77312" w:rsidR="0092573B" w:rsidRDefault="008B4284" w:rsidP="000271FA">
      <w:pPr>
        <w:rPr>
          <w:rtl/>
        </w:rPr>
      </w:pPr>
      <w:r>
        <w:rPr>
          <w:rFonts w:hint="cs"/>
          <w:rtl/>
        </w:rPr>
        <w:t>וכעוונות אבתי כי חטאו מלפניך</w:t>
      </w:r>
    </w:p>
    <w:p w14:paraId="52C637BB" w14:textId="0C8ED719" w:rsidR="000271FA" w:rsidRDefault="000271FA" w:rsidP="000271FA">
      <w:pPr>
        <w:rPr>
          <w:rtl/>
        </w:rPr>
      </w:pPr>
      <w:r>
        <w:rPr>
          <w:rFonts w:hint="cs"/>
          <w:rtl/>
        </w:rPr>
        <w:t>וסרנו ממצוותיך ונתתה אתנו</w:t>
      </w:r>
    </w:p>
    <w:p w14:paraId="5EDE88B0" w14:textId="097A5FD9" w:rsidR="000271FA" w:rsidRDefault="000271FA" w:rsidP="000271FA">
      <w:pPr>
        <w:rPr>
          <w:rtl/>
        </w:rPr>
      </w:pPr>
      <w:r>
        <w:rPr>
          <w:rFonts w:hint="cs"/>
          <w:rtl/>
        </w:rPr>
        <w:t>לשבי ולביזה ולחרפה ולשנינה</w:t>
      </w:r>
    </w:p>
    <w:p w14:paraId="36BBB131" w14:textId="2251C39D" w:rsidR="000271FA" w:rsidRDefault="000271FA" w:rsidP="000271FA">
      <w:pPr>
        <w:rPr>
          <w:rtl/>
        </w:rPr>
      </w:pPr>
      <w:r>
        <w:rPr>
          <w:rFonts w:hint="cs"/>
          <w:rtl/>
        </w:rPr>
        <w:t>בכל העמים אשר הדחתנו</w:t>
      </w:r>
      <w:ins w:id="203" w:author="אורן ישי הירשהורן" w:date="2020-05-25T11:52:00Z">
        <w:r w:rsidR="007445B7">
          <w:rPr>
            <w:rFonts w:hint="cs"/>
            <w:rtl/>
          </w:rPr>
          <w:t xml:space="preserve"> ~</w:t>
        </w:r>
      </w:ins>
    </w:p>
    <w:p w14:paraId="55CDAAE9" w14:textId="34797FD7" w:rsidR="000271FA" w:rsidRDefault="000271FA" w:rsidP="000271FA">
      <w:pPr>
        <w:rPr>
          <w:rtl/>
        </w:rPr>
      </w:pPr>
      <w:r>
        <w:rPr>
          <w:rFonts w:hint="cs"/>
          <w:rtl/>
        </w:rPr>
        <w:t xml:space="preserve">ועתה יי </w:t>
      </w:r>
      <w:del w:id="204" w:author="אורן ישי הירשהורן" w:date="2020-05-25T13:21:00Z">
        <w:r w:rsidDel="00D1523A">
          <w:rPr>
            <w:rFonts w:hint="cs"/>
            <w:rtl/>
          </w:rPr>
          <w:delText>אל</w:delText>
        </w:r>
      </w:del>
      <w:ins w:id="205" w:author="אורן ישי הירשהורן" w:date="2020-05-25T13:22:00Z">
        <w:r w:rsidR="00D1523A" w:rsidRPr="00D1523A">
          <w:rPr>
            <w:rFonts w:cs="Arial" w:hint="cs"/>
            <w:rtl/>
          </w:rPr>
          <w:t xml:space="preserve"> </w:t>
        </w:r>
        <w:r w:rsidR="00D1523A" w:rsidRPr="000C1845">
          <w:rPr>
            <w:rFonts w:cs="Arial" w:hint="cs"/>
            <w:rtl/>
          </w:rPr>
          <w:t>ﭏ</w:t>
        </w:r>
      </w:ins>
      <w:ins w:id="206" w:author="אורן ישי הירשהורן" w:date="2020-05-25T11:53:00Z">
        <w:r w:rsidR="007445B7">
          <w:rPr>
            <w:rFonts w:hint="cs"/>
            <w:rtl/>
          </w:rPr>
          <w:t>ק</w:t>
        </w:r>
      </w:ins>
      <w:ins w:id="207" w:author="אורן ישי הירשהורן" w:date="2020-05-25T13:23:00Z">
        <w:r w:rsidR="00D1523A">
          <w:rPr>
            <w:rFonts w:hint="cs"/>
            <w:rtl/>
          </w:rPr>
          <w:t>'</w:t>
        </w:r>
      </w:ins>
      <w:del w:id="208" w:author="אורן ישי הירשהורן" w:date="2020-05-25T11:53:00Z">
        <w:r w:rsidDel="007445B7">
          <w:rPr>
            <w:rFonts w:hint="cs"/>
            <w:rtl/>
          </w:rPr>
          <w:delText>ה</w:delText>
        </w:r>
      </w:del>
      <w:r>
        <w:rPr>
          <w:rFonts w:hint="cs"/>
          <w:rtl/>
        </w:rPr>
        <w:t>ינו לא תעשה</w:t>
      </w:r>
    </w:p>
    <w:p w14:paraId="3AF15FB4" w14:textId="1492AD25" w:rsidR="000271FA" w:rsidRDefault="000271FA" w:rsidP="000271FA">
      <w:pPr>
        <w:rPr>
          <w:rtl/>
        </w:rPr>
      </w:pPr>
      <w:r>
        <w:rPr>
          <w:rFonts w:hint="cs"/>
          <w:rtl/>
        </w:rPr>
        <w:t>עמי כחטאתי וכחטאת אבתי</w:t>
      </w:r>
    </w:p>
    <w:p w14:paraId="5A093117" w14:textId="4A616B47" w:rsidR="000271FA" w:rsidRDefault="000271FA" w:rsidP="000271FA">
      <w:pPr>
        <w:rPr>
          <w:rtl/>
        </w:rPr>
      </w:pPr>
      <w:r>
        <w:rPr>
          <w:rFonts w:hint="cs"/>
          <w:rtl/>
        </w:rPr>
        <w:t>כי לא שמרנו מצותיך ולא</w:t>
      </w:r>
      <w:ins w:id="209" w:author="אורן ישי הירשהורן" w:date="2020-05-25T11:53:00Z">
        <w:r w:rsidR="007445B7">
          <w:rPr>
            <w:rFonts w:hint="cs"/>
            <w:rtl/>
          </w:rPr>
          <w:t xml:space="preserve"> ~</w:t>
        </w:r>
      </w:ins>
    </w:p>
    <w:p w14:paraId="02367594" w14:textId="0B6982DA" w:rsidR="000271FA" w:rsidRDefault="000271FA" w:rsidP="000271FA">
      <w:pPr>
        <w:rPr>
          <w:rtl/>
        </w:rPr>
      </w:pPr>
      <w:r>
        <w:rPr>
          <w:rFonts w:hint="cs"/>
          <w:rtl/>
        </w:rPr>
        <w:lastRenderedPageBreak/>
        <w:t xml:space="preserve">הלכנו בדרכיך ועתה </w:t>
      </w:r>
      <w:del w:id="210" w:author="אורן ישי הירשהורן" w:date="2020-06-16T10:42:00Z">
        <w:r w:rsidDel="0046259A">
          <w:rPr>
            <w:rFonts w:hint="cs"/>
            <w:rtl/>
          </w:rPr>
          <w:delText>בטוב</w:delText>
        </w:r>
      </w:del>
      <w:ins w:id="211" w:author="אורן ישי הירשהורן" w:date="2020-06-16T10:42:00Z">
        <w:r w:rsidR="0046259A">
          <w:rPr>
            <w:rFonts w:hint="cs"/>
            <w:rtl/>
          </w:rPr>
          <w:t>כטוב</w:t>
        </w:r>
      </w:ins>
    </w:p>
    <w:p w14:paraId="5343D6E8" w14:textId="5E00B3D1" w:rsidR="000271FA" w:rsidRDefault="000271FA" w:rsidP="000271FA">
      <w:pPr>
        <w:rPr>
          <w:rtl/>
        </w:rPr>
      </w:pPr>
      <w:del w:id="212" w:author="אורן ישי הירשהורן" w:date="2020-06-16T10:42:00Z">
        <w:r w:rsidDel="0046259A">
          <w:rPr>
            <w:rFonts w:hint="cs"/>
            <w:rtl/>
          </w:rPr>
          <w:delText xml:space="preserve">ובישר </w:delText>
        </w:r>
      </w:del>
      <w:ins w:id="213" w:author="אורן ישי הירשהורן" w:date="2020-06-16T10:42:00Z">
        <w:r w:rsidR="0046259A">
          <w:rPr>
            <w:rFonts w:hint="cs"/>
            <w:rtl/>
          </w:rPr>
          <w:t xml:space="preserve">וכישר </w:t>
        </w:r>
      </w:ins>
      <w:r>
        <w:rPr>
          <w:rFonts w:hint="cs"/>
          <w:rtl/>
        </w:rPr>
        <w:t>בעיניך עמי קח נא את</w:t>
      </w:r>
    </w:p>
    <w:p w14:paraId="0E9108B8" w14:textId="3666982A" w:rsidR="000271FA" w:rsidRDefault="000271FA" w:rsidP="000271FA">
      <w:pPr>
        <w:rPr>
          <w:ins w:id="214" w:author="אורן ישי הירשהורן" w:date="2020-06-21T11:47:00Z"/>
          <w:rtl/>
        </w:rPr>
      </w:pPr>
      <w:r>
        <w:rPr>
          <w:rFonts w:hint="cs"/>
          <w:rtl/>
        </w:rPr>
        <w:t xml:space="preserve">נפשי ממני ולא </w:t>
      </w:r>
      <w:del w:id="215" w:author="אורן ישי הירשהורן" w:date="2020-05-25T12:10:00Z">
        <w:r w:rsidDel="007416CD">
          <w:rPr>
            <w:rFonts w:hint="cs"/>
            <w:rtl/>
          </w:rPr>
          <w:delText xml:space="preserve">אשווע </w:delText>
        </w:r>
      </w:del>
      <w:ins w:id="216" w:author="אורן ישי הירשהורן" w:date="2020-05-25T12:10:00Z">
        <w:r w:rsidR="007416CD">
          <w:rPr>
            <w:rFonts w:hint="cs"/>
            <w:rtl/>
          </w:rPr>
          <w:t xml:space="preserve">אשמע </w:t>
        </w:r>
      </w:ins>
      <w:ins w:id="217" w:author="אורן ישי הירשהורן" w:date="2020-05-25T12:12:00Z">
        <w:r w:rsidR="007416CD">
          <w:rPr>
            <w:rFonts w:hint="cs"/>
            <w:rtl/>
          </w:rPr>
          <w:t>חרפה</w:t>
        </w:r>
      </w:ins>
      <w:ins w:id="218" w:author="אורן ישי הירשהורן" w:date="2020-05-25T12:10:00Z">
        <w:r w:rsidR="007416CD">
          <w:rPr>
            <w:rFonts w:hint="cs"/>
            <w:rtl/>
          </w:rPr>
          <w:t xml:space="preserve"> </w:t>
        </w:r>
      </w:ins>
      <w:del w:id="219" w:author="אורן ישי הירשהורן" w:date="2020-05-25T12:09:00Z">
        <w:r w:rsidDel="007416CD">
          <w:rPr>
            <w:rFonts w:hint="cs"/>
            <w:rtl/>
          </w:rPr>
          <w:delText>איפה (???)</w:delText>
        </w:r>
      </w:del>
    </w:p>
    <w:p w14:paraId="611AD8F0" w14:textId="71E84DED" w:rsidR="000A442F" w:rsidRDefault="000A442F" w:rsidP="000271FA">
      <w:pPr>
        <w:rPr>
          <w:rtl/>
        </w:rPr>
      </w:pPr>
      <w:ins w:id="220" w:author="אורן ישי הירשהורן" w:date="2020-06-21T11:47:00Z">
        <w:r>
          <w:rPr>
            <w:rFonts w:hint="cs"/>
            <w:rtl/>
          </w:rPr>
          <w:t>עמוד 4 בתצלום, טור ב</w:t>
        </w:r>
      </w:ins>
    </w:p>
    <w:p w14:paraId="270F7399" w14:textId="3A6D99FE" w:rsidR="000271FA" w:rsidRDefault="000271FA" w:rsidP="000271FA">
      <w:pPr>
        <w:rPr>
          <w:rtl/>
        </w:rPr>
      </w:pPr>
      <w:del w:id="221" w:author="אורן ישי הירשהורן" w:date="2020-05-31T13:50:00Z">
        <w:r w:rsidDel="00711324">
          <w:rPr>
            <w:rFonts w:hint="cs"/>
            <w:rtl/>
          </w:rPr>
          <w:delText xml:space="preserve">שר </w:delText>
        </w:r>
      </w:del>
      <w:ins w:id="222" w:author="אורן ישי הירשהורן" w:date="2020-05-31T13:50:00Z">
        <w:r w:rsidR="00711324">
          <w:rPr>
            <w:rFonts w:hint="cs"/>
            <w:rtl/>
          </w:rPr>
          <w:t xml:space="preserve">עוד </w:t>
        </w:r>
      </w:ins>
      <w:r>
        <w:rPr>
          <w:rFonts w:hint="cs"/>
          <w:rtl/>
        </w:rPr>
        <w:t>ובעת ההיא נקרא לשרה</w:t>
      </w:r>
    </w:p>
    <w:p w14:paraId="1DAC3488" w14:textId="19333371" w:rsidR="000271FA" w:rsidRDefault="000271FA" w:rsidP="000271FA">
      <w:pPr>
        <w:rPr>
          <w:rtl/>
        </w:rPr>
      </w:pPr>
      <w:r>
        <w:rPr>
          <w:rFonts w:hint="cs"/>
          <w:rtl/>
        </w:rPr>
        <w:t>בת ישראל שהיתה באג</w:t>
      </w:r>
      <w:ins w:id="223" w:author="אורן ישי הירשהורן" w:date="2020-05-25T12:13:00Z">
        <w:r w:rsidR="007416CD">
          <w:rPr>
            <w:rFonts w:hint="cs"/>
            <w:rtl/>
          </w:rPr>
          <w:t>ר</w:t>
        </w:r>
      </w:ins>
      <w:del w:id="224" w:author="אורן ישי הירשהורן" w:date="2020-05-25T12:13:00Z">
        <w:r w:rsidDel="007416CD">
          <w:rPr>
            <w:rFonts w:hint="cs"/>
            <w:rtl/>
          </w:rPr>
          <w:delText>י</w:delText>
        </w:r>
      </w:del>
      <w:r>
        <w:rPr>
          <w:rFonts w:hint="cs"/>
          <w:rtl/>
        </w:rPr>
        <w:t>ת</w:t>
      </w:r>
    </w:p>
    <w:p w14:paraId="180299E7" w14:textId="5C494015" w:rsidR="000271FA" w:rsidRDefault="000271FA" w:rsidP="000271FA">
      <w:pPr>
        <w:rPr>
          <w:rtl/>
        </w:rPr>
      </w:pPr>
      <w:commentRangeStart w:id="225"/>
      <w:r>
        <w:rPr>
          <w:rFonts w:hint="cs"/>
          <w:rtl/>
        </w:rPr>
        <w:t>ני</w:t>
      </w:r>
      <w:ins w:id="226" w:author="אורן ישי הירשהורן" w:date="2020-05-25T12:13:00Z">
        <w:r w:rsidR="007416CD">
          <w:rPr>
            <w:rFonts w:hint="cs"/>
            <w:rtl/>
          </w:rPr>
          <w:t>ם</w:t>
        </w:r>
      </w:ins>
      <w:del w:id="227" w:author="אורן ישי הירשהורן" w:date="2020-05-25T12:13:00Z">
        <w:r w:rsidDel="007416CD">
          <w:rPr>
            <w:rFonts w:hint="cs"/>
            <w:rtl/>
          </w:rPr>
          <w:delText>ס</w:delText>
        </w:r>
      </w:del>
      <w:commentRangeEnd w:id="225"/>
      <w:r w:rsidR="007416CD">
        <w:rPr>
          <w:rStyle w:val="CommentReference"/>
          <w:rtl/>
        </w:rPr>
        <w:commentReference w:id="225"/>
      </w:r>
      <w:r>
        <w:rPr>
          <w:rFonts w:hint="cs"/>
          <w:rtl/>
        </w:rPr>
        <w:t xml:space="preserve"> המדינה שהיתה לשבעה</w:t>
      </w:r>
    </w:p>
    <w:p w14:paraId="2FD325D7" w14:textId="1D1433A8" w:rsidR="000271FA" w:rsidRDefault="000271FA" w:rsidP="000271FA">
      <w:pPr>
        <w:rPr>
          <w:rtl/>
        </w:rPr>
      </w:pPr>
      <w:r>
        <w:rPr>
          <w:rFonts w:hint="cs"/>
          <w:rtl/>
        </w:rPr>
        <w:t>אנשים לאשה</w:t>
      </w:r>
      <w:ins w:id="228" w:author="אורן ישי הירשהורן" w:date="2020-05-25T12:14:00Z">
        <w:r w:rsidR="007416CD">
          <w:rPr>
            <w:rFonts w:asciiTheme="minorBidi" w:hAnsiTheme="minorBidi"/>
            <w:rtl/>
            <w:lang w:bidi="ar-SA"/>
          </w:rPr>
          <w:t>﮲</w:t>
        </w:r>
      </w:ins>
      <w:r>
        <w:rPr>
          <w:rFonts w:hint="cs"/>
          <w:rtl/>
        </w:rPr>
        <w:t xml:space="preserve"> ואחד מהם לא</w:t>
      </w:r>
    </w:p>
    <w:p w14:paraId="652F6F15" w14:textId="2B0E7525" w:rsidR="000271FA" w:rsidRDefault="000271FA" w:rsidP="000271FA">
      <w:pPr>
        <w:rPr>
          <w:rtl/>
        </w:rPr>
      </w:pPr>
      <w:r>
        <w:rPr>
          <w:rFonts w:hint="cs"/>
          <w:rtl/>
        </w:rPr>
        <w:t>בא אליה</w:t>
      </w:r>
      <w:ins w:id="229" w:author="אורן ישי הירשהורן" w:date="2020-05-25T12:14:00Z">
        <w:r w:rsidR="007416CD">
          <w:rPr>
            <w:rFonts w:asciiTheme="minorBidi" w:hAnsiTheme="minorBidi"/>
            <w:rtl/>
            <w:lang w:bidi="ar-SA"/>
          </w:rPr>
          <w:t>﮲</w:t>
        </w:r>
      </w:ins>
      <w:r>
        <w:rPr>
          <w:rFonts w:hint="cs"/>
          <w:rtl/>
        </w:rPr>
        <w:t xml:space="preserve"> כי אשמדאי מלכא</w:t>
      </w:r>
    </w:p>
    <w:p w14:paraId="01A1A0FA" w14:textId="0DBC6B1C" w:rsidR="000271FA" w:rsidRDefault="000271FA" w:rsidP="000271FA">
      <w:pPr>
        <w:rPr>
          <w:rtl/>
        </w:rPr>
      </w:pPr>
      <w:r>
        <w:rPr>
          <w:rFonts w:hint="cs"/>
          <w:rtl/>
        </w:rPr>
        <w:t>דשדים הרגם ותאמר אליה</w:t>
      </w:r>
    </w:p>
    <w:p w14:paraId="1065CB3F" w14:textId="1F33FA21" w:rsidR="000271FA" w:rsidRDefault="000271FA" w:rsidP="000271FA">
      <w:pPr>
        <w:rPr>
          <w:rtl/>
        </w:rPr>
      </w:pPr>
      <w:r>
        <w:rPr>
          <w:rFonts w:hint="cs"/>
          <w:rtl/>
        </w:rPr>
        <w:t>השפחה את היא ההורגת</w:t>
      </w:r>
    </w:p>
    <w:p w14:paraId="280F8939" w14:textId="3E8D4325" w:rsidR="000271FA" w:rsidRDefault="000271FA" w:rsidP="000271FA">
      <w:pPr>
        <w:rPr>
          <w:rtl/>
        </w:rPr>
      </w:pPr>
      <w:r>
        <w:rPr>
          <w:rFonts w:hint="cs"/>
          <w:rtl/>
        </w:rPr>
        <w:t xml:space="preserve">אנשיך שכבר נותתה </w:t>
      </w:r>
      <w:del w:id="230" w:author="אורן ישי הירשהורן" w:date="2020-05-25T12:19:00Z">
        <w:r w:rsidDel="008A5489">
          <w:rPr>
            <w:rFonts w:hint="cs"/>
            <w:rtl/>
          </w:rPr>
          <w:delText>(?)</w:delText>
        </w:r>
      </w:del>
      <w:r>
        <w:rPr>
          <w:rFonts w:hint="cs"/>
          <w:rtl/>
        </w:rPr>
        <w:t xml:space="preserve"> לשבעה</w:t>
      </w:r>
    </w:p>
    <w:p w14:paraId="4C55C69F" w14:textId="58168561" w:rsidR="000271FA" w:rsidRDefault="000271FA" w:rsidP="000271FA">
      <w:pPr>
        <w:rPr>
          <w:rtl/>
        </w:rPr>
      </w:pPr>
      <w:r>
        <w:rPr>
          <w:rFonts w:hint="cs"/>
          <w:rtl/>
        </w:rPr>
        <w:t>אנשים אחד מהם לא בא</w:t>
      </w:r>
      <w:ins w:id="231" w:author="אורן ישי הירשהורן" w:date="2020-05-25T12:19:00Z">
        <w:r w:rsidR="008A5489">
          <w:rPr>
            <w:rFonts w:hint="cs"/>
            <w:rtl/>
          </w:rPr>
          <w:t xml:space="preserve"> ~</w:t>
        </w:r>
      </w:ins>
    </w:p>
    <w:p w14:paraId="08B59970" w14:textId="5318E304" w:rsidR="000271FA" w:rsidRDefault="000271FA" w:rsidP="000271FA">
      <w:pPr>
        <w:rPr>
          <w:rtl/>
        </w:rPr>
      </w:pPr>
      <w:r>
        <w:rPr>
          <w:rFonts w:hint="cs"/>
          <w:rtl/>
        </w:rPr>
        <w:t>אלייך אולי שתמותי את</w:t>
      </w:r>
    </w:p>
    <w:p w14:paraId="7CC9F2AE" w14:textId="7307ACBB" w:rsidR="000271FA" w:rsidRDefault="000271FA" w:rsidP="000271FA">
      <w:pPr>
        <w:rPr>
          <w:rtl/>
        </w:rPr>
      </w:pPr>
      <w:r>
        <w:rPr>
          <w:rFonts w:hint="cs"/>
          <w:rtl/>
        </w:rPr>
        <w:t>כאשר הם מתו</w:t>
      </w:r>
      <w:ins w:id="232" w:author="אורן ישי הירשהורן" w:date="2020-05-25T12:20:00Z">
        <w:r w:rsidR="008A5489">
          <w:rPr>
            <w:rFonts w:asciiTheme="minorBidi" w:hAnsiTheme="minorBidi"/>
            <w:rtl/>
            <w:lang w:bidi="ar-SA"/>
          </w:rPr>
          <w:t>﮲</w:t>
        </w:r>
      </w:ins>
      <w:r>
        <w:rPr>
          <w:rFonts w:hint="cs"/>
          <w:rtl/>
        </w:rPr>
        <w:t xml:space="preserve"> ולא נראה</w:t>
      </w:r>
    </w:p>
    <w:p w14:paraId="3E9B57BE" w14:textId="688AD7D4" w:rsidR="000271FA" w:rsidRDefault="000271FA" w:rsidP="000271FA">
      <w:pPr>
        <w:rPr>
          <w:rtl/>
        </w:rPr>
      </w:pPr>
      <w:r>
        <w:rPr>
          <w:rFonts w:hint="cs"/>
          <w:rtl/>
        </w:rPr>
        <w:t>ממך לא בן ולא בת לעולם</w:t>
      </w:r>
      <w:ins w:id="233" w:author="אורן ישי הירשהורן" w:date="2020-05-25T12:33:00Z">
        <w:r w:rsidR="00B3779C">
          <w:rPr>
            <w:rFonts w:asciiTheme="minorBidi" w:hAnsiTheme="minorBidi"/>
            <w:rtl/>
            <w:lang w:bidi="ar-SA"/>
          </w:rPr>
          <w:t>﮲</w:t>
        </w:r>
      </w:ins>
      <w:r>
        <w:rPr>
          <w:rFonts w:hint="cs"/>
          <w:rtl/>
        </w:rPr>
        <w:t xml:space="preserve"> ויהי</w:t>
      </w:r>
    </w:p>
    <w:p w14:paraId="0A607D8C" w14:textId="5F8C6854" w:rsidR="000271FA" w:rsidRDefault="00B324AA" w:rsidP="000271FA">
      <w:pPr>
        <w:rPr>
          <w:rtl/>
        </w:rPr>
      </w:pPr>
      <w:r>
        <w:rPr>
          <w:rFonts w:hint="cs"/>
          <w:rtl/>
        </w:rPr>
        <w:t>כאשר שמעה שרה את</w:t>
      </w:r>
    </w:p>
    <w:p w14:paraId="288B45EB" w14:textId="09571565" w:rsidR="00B324AA" w:rsidRDefault="00B324AA" w:rsidP="000271FA">
      <w:pPr>
        <w:rPr>
          <w:rtl/>
        </w:rPr>
      </w:pPr>
      <w:r>
        <w:rPr>
          <w:rFonts w:hint="cs"/>
          <w:rtl/>
        </w:rPr>
        <w:t>הדברים האלה ותבקש לתלות</w:t>
      </w:r>
    </w:p>
    <w:p w14:paraId="6CDC7EE2" w14:textId="54116547" w:rsidR="00B324AA" w:rsidRDefault="00B324AA" w:rsidP="000271FA">
      <w:pPr>
        <w:rPr>
          <w:rtl/>
        </w:rPr>
      </w:pPr>
      <w:r>
        <w:rPr>
          <w:rFonts w:hint="cs"/>
          <w:rtl/>
        </w:rPr>
        <w:t>את עצמה ותחשב לאמר פן</w:t>
      </w:r>
    </w:p>
    <w:p w14:paraId="3A6731EE" w14:textId="729A368F" w:rsidR="00B324AA" w:rsidRDefault="00B324AA" w:rsidP="000271FA">
      <w:pPr>
        <w:rPr>
          <w:rtl/>
        </w:rPr>
      </w:pPr>
      <w:r>
        <w:rPr>
          <w:rFonts w:hint="cs"/>
          <w:rtl/>
        </w:rPr>
        <w:t>יחרפו את אבי בת יחידה</w:t>
      </w:r>
    </w:p>
    <w:p w14:paraId="212C0B7B" w14:textId="6ADA003F" w:rsidR="00B324AA" w:rsidRDefault="00B324AA" w:rsidP="000271FA">
      <w:pPr>
        <w:rPr>
          <w:rtl/>
        </w:rPr>
      </w:pPr>
      <w:r>
        <w:rPr>
          <w:rFonts w:hint="cs"/>
          <w:rtl/>
        </w:rPr>
        <w:t>היתה לך והיא תלתה עצמה</w:t>
      </w:r>
    </w:p>
    <w:p w14:paraId="4848548B" w14:textId="6F9A6897" w:rsidR="00B324AA" w:rsidRDefault="00B324AA" w:rsidP="000271FA">
      <w:pPr>
        <w:rPr>
          <w:rtl/>
        </w:rPr>
      </w:pPr>
      <w:r>
        <w:rPr>
          <w:rFonts w:hint="cs"/>
          <w:rtl/>
        </w:rPr>
        <w:t>והורדתי את שיבת אבי ביגון</w:t>
      </w:r>
    </w:p>
    <w:p w14:paraId="11AB5B6D" w14:textId="67F27D89" w:rsidR="00B324AA" w:rsidRDefault="00B324AA" w:rsidP="000271FA">
      <w:pPr>
        <w:rPr>
          <w:rtl/>
        </w:rPr>
      </w:pPr>
      <w:r>
        <w:rPr>
          <w:rFonts w:hint="cs"/>
          <w:rtl/>
        </w:rPr>
        <w:t>שאלה</w:t>
      </w:r>
      <w:r>
        <w:rPr>
          <w:rStyle w:val="FootnoteReference"/>
          <w:rtl/>
        </w:rPr>
        <w:footnoteReference w:id="27"/>
      </w:r>
      <w:r>
        <w:rPr>
          <w:rFonts w:hint="cs"/>
          <w:rtl/>
        </w:rPr>
        <w:t xml:space="preserve"> אבל טוב לי להתפלל</w:t>
      </w:r>
    </w:p>
    <w:p w14:paraId="5CC6EAC0" w14:textId="1B077C0A" w:rsidR="00B324AA" w:rsidRDefault="00B324AA" w:rsidP="000271FA">
      <w:pPr>
        <w:rPr>
          <w:rtl/>
        </w:rPr>
      </w:pPr>
      <w:r>
        <w:rPr>
          <w:rFonts w:hint="cs"/>
          <w:rtl/>
        </w:rPr>
        <w:t>אל י</w:t>
      </w:r>
      <w:ins w:id="234" w:author="אורן ישי הירשהורן" w:date="2020-05-25T12:36:00Z">
        <w:r w:rsidR="00B3779C">
          <w:rPr>
            <w:rFonts w:hint="cs"/>
            <w:rtl/>
          </w:rPr>
          <w:t>"</w:t>
        </w:r>
      </w:ins>
      <w:r>
        <w:rPr>
          <w:rFonts w:hint="cs"/>
          <w:rtl/>
        </w:rPr>
        <w:t>י מלהמיתני ולא אש</w:t>
      </w:r>
      <w:ins w:id="235" w:author="אורן ישי הירשהורן" w:date="2020-05-25T12:36:00Z">
        <w:r w:rsidR="00B3779C">
          <w:rPr>
            <w:rFonts w:hint="cs"/>
            <w:rtl/>
          </w:rPr>
          <w:t>מ</w:t>
        </w:r>
      </w:ins>
      <w:del w:id="236" w:author="אורן ישי הירשהורן" w:date="2020-05-25T12:36:00Z">
        <w:r w:rsidDel="00B3779C">
          <w:rPr>
            <w:rFonts w:hint="cs"/>
            <w:rtl/>
          </w:rPr>
          <w:delText>וו</w:delText>
        </w:r>
      </w:del>
      <w:r>
        <w:rPr>
          <w:rFonts w:hint="cs"/>
          <w:rtl/>
        </w:rPr>
        <w:t>ע</w:t>
      </w:r>
    </w:p>
    <w:p w14:paraId="683B0546" w14:textId="518D260A" w:rsidR="00B324AA" w:rsidRDefault="00B324AA" w:rsidP="000271FA">
      <w:pPr>
        <w:rPr>
          <w:rtl/>
        </w:rPr>
      </w:pPr>
      <w:r>
        <w:rPr>
          <w:rFonts w:hint="cs"/>
          <w:rtl/>
        </w:rPr>
        <w:t>חרפה עוד בעת ההיא פרשה</w:t>
      </w:r>
    </w:p>
    <w:p w14:paraId="4E8B95B0" w14:textId="517F4114" w:rsidR="00B324AA" w:rsidRDefault="00B324AA" w:rsidP="00B324AA">
      <w:pPr>
        <w:rPr>
          <w:rtl/>
          <w:lang w:bidi="ar-SA"/>
        </w:rPr>
      </w:pPr>
      <w:r>
        <w:rPr>
          <w:rFonts w:hint="cs"/>
          <w:rtl/>
        </w:rPr>
        <w:t>ידה</w:t>
      </w:r>
      <w:r>
        <w:rPr>
          <w:rStyle w:val="FootnoteReference"/>
          <w:rtl/>
        </w:rPr>
        <w:footnoteReference w:id="28"/>
      </w:r>
      <w:r>
        <w:rPr>
          <w:rFonts w:hint="cs"/>
          <w:rtl/>
        </w:rPr>
        <w:t xml:space="preserve"> אל החלון והתפלל אל י</w:t>
      </w:r>
      <w:ins w:id="237" w:author="אורן ישי הירשהורן" w:date="2020-05-25T12:37:00Z">
        <w:r w:rsidR="00B3779C">
          <w:rPr>
            <w:rFonts w:hint="cs"/>
            <w:rtl/>
          </w:rPr>
          <w:t>"</w:t>
        </w:r>
      </w:ins>
      <w:r>
        <w:rPr>
          <w:rFonts w:hint="cs"/>
          <w:rtl/>
        </w:rPr>
        <w:t>י</w:t>
      </w:r>
      <w:ins w:id="238" w:author="אורן ישי הירשהורן" w:date="2020-05-25T12:37:00Z">
        <w:r w:rsidR="00B3779C">
          <w:rPr>
            <w:rFonts w:asciiTheme="minorBidi" w:hAnsiTheme="minorBidi"/>
            <w:rtl/>
            <w:lang w:bidi="ar-SA"/>
          </w:rPr>
          <w:t>﮲</w:t>
        </w:r>
      </w:ins>
    </w:p>
    <w:p w14:paraId="22F7B4FA" w14:textId="095E53D7" w:rsidR="00B324AA" w:rsidRDefault="00B324AA" w:rsidP="00B324AA">
      <w:pPr>
        <w:rPr>
          <w:rtl/>
        </w:rPr>
      </w:pPr>
      <w:r>
        <w:rPr>
          <w:rFonts w:hint="cs"/>
          <w:rtl/>
        </w:rPr>
        <w:t xml:space="preserve">ותאמר ברוך אתה יי </w:t>
      </w:r>
      <w:ins w:id="239" w:author="אורן ישי הירשהורן" w:date="2020-05-25T12:39:00Z">
        <w:r w:rsidR="00B3779C" w:rsidRPr="000C1845">
          <w:rPr>
            <w:rFonts w:cs="Arial" w:hint="cs"/>
            <w:rtl/>
          </w:rPr>
          <w:t>ﭏ</w:t>
        </w:r>
      </w:ins>
      <w:del w:id="240" w:author="אורן ישי הירשהורן" w:date="2020-05-25T12:38:00Z">
        <w:r w:rsidR="002A3EEF" w:rsidDel="00B3779C">
          <w:rPr>
            <w:rFonts w:hint="cs"/>
            <w:rtl/>
          </w:rPr>
          <w:delText>א</w:delText>
        </w:r>
      </w:del>
      <w:del w:id="241" w:author="אורן ישי הירשהורן" w:date="2020-05-25T12:37:00Z">
        <w:r w:rsidR="002A3EEF" w:rsidDel="00B3779C">
          <w:rPr>
            <w:rFonts w:hint="cs"/>
            <w:rtl/>
          </w:rPr>
          <w:delText>ל</w:delText>
        </w:r>
      </w:del>
      <w:r w:rsidR="002A3EEF">
        <w:rPr>
          <w:rFonts w:hint="cs"/>
          <w:rtl/>
        </w:rPr>
        <w:t>ק</w:t>
      </w:r>
      <w:ins w:id="242" w:author="אורן ישי הירשהורן" w:date="2020-05-25T12:37:00Z">
        <w:r w:rsidR="00B3779C">
          <w:rPr>
            <w:rFonts w:hint="cs"/>
            <w:rtl/>
          </w:rPr>
          <w:t>'</w:t>
        </w:r>
      </w:ins>
      <w:r w:rsidR="002A3EEF">
        <w:rPr>
          <w:rFonts w:hint="cs"/>
          <w:rtl/>
        </w:rPr>
        <w:t>ים</w:t>
      </w:r>
      <w:del w:id="243" w:author="אורן ישי הירשהורן" w:date="2020-05-25T12:37:00Z">
        <w:r w:rsidR="002A3EEF" w:rsidDel="00B3779C">
          <w:rPr>
            <w:rStyle w:val="FootnoteReference"/>
            <w:rtl/>
          </w:rPr>
          <w:footnoteReference w:id="29"/>
        </w:r>
      </w:del>
    </w:p>
    <w:p w14:paraId="37B2C73D" w14:textId="2475890F" w:rsidR="00B324AA" w:rsidRDefault="00B324AA" w:rsidP="00B324AA">
      <w:pPr>
        <w:rPr>
          <w:rtl/>
        </w:rPr>
      </w:pPr>
      <w:r>
        <w:rPr>
          <w:rFonts w:hint="cs"/>
          <w:rtl/>
        </w:rPr>
        <w:t>וחנון וברוך שם קדשך ומופל'</w:t>
      </w:r>
    </w:p>
    <w:p w14:paraId="4C17C0D7" w14:textId="4AF7926F" w:rsidR="00B324AA" w:rsidRDefault="00B324AA" w:rsidP="00B324AA">
      <w:pPr>
        <w:rPr>
          <w:rtl/>
        </w:rPr>
      </w:pPr>
      <w:r>
        <w:rPr>
          <w:rFonts w:hint="cs"/>
          <w:rtl/>
        </w:rPr>
        <w:t>מכל העמים</w:t>
      </w:r>
      <w:ins w:id="246" w:author="אורן ישי הירשהורן" w:date="2020-05-25T12:58:00Z">
        <w:r w:rsidR="002B3698">
          <w:rPr>
            <w:rFonts w:asciiTheme="minorBidi" w:hAnsiTheme="minorBidi"/>
            <w:rtl/>
            <w:lang w:bidi="ar-SA"/>
          </w:rPr>
          <w:t>﮲</w:t>
        </w:r>
      </w:ins>
      <w:ins w:id="247" w:author="אורן ישי הירשהורן" w:date="2020-05-25T12:39:00Z">
        <w:r w:rsidR="00B3779C">
          <w:rPr>
            <w:rFonts w:hint="cs"/>
            <w:rtl/>
          </w:rPr>
          <w:t xml:space="preserve"> </w:t>
        </w:r>
      </w:ins>
      <w:del w:id="248" w:author="אורן ישי הירשהורן" w:date="2020-05-25T12:39:00Z">
        <w:r w:rsidDel="00B3779C">
          <w:rPr>
            <w:rFonts w:hint="cs"/>
            <w:rtl/>
          </w:rPr>
          <w:delText>(?)</w:delText>
        </w:r>
      </w:del>
      <w:r>
        <w:rPr>
          <w:rFonts w:hint="cs"/>
          <w:rtl/>
        </w:rPr>
        <w:t xml:space="preserve"> יברכוך כל מעשיך</w:t>
      </w:r>
    </w:p>
    <w:p w14:paraId="24D988FA" w14:textId="1397BEB8" w:rsidR="00B324AA" w:rsidRDefault="00B324AA" w:rsidP="00B324AA">
      <w:pPr>
        <w:rPr>
          <w:rtl/>
        </w:rPr>
      </w:pPr>
      <w:r>
        <w:rPr>
          <w:rFonts w:hint="cs"/>
          <w:rtl/>
        </w:rPr>
        <w:lastRenderedPageBreak/>
        <w:t>לעולם ועד עתה י</w:t>
      </w:r>
      <w:ins w:id="249" w:author="אורן ישי הירשהורן" w:date="2020-05-25T12:58:00Z">
        <w:r w:rsidR="002B3698">
          <w:rPr>
            <w:rFonts w:hint="cs"/>
            <w:rtl/>
          </w:rPr>
          <w:t>"</w:t>
        </w:r>
      </w:ins>
      <w:r>
        <w:rPr>
          <w:rFonts w:hint="cs"/>
          <w:rtl/>
        </w:rPr>
        <w:t xml:space="preserve">י </w:t>
      </w:r>
      <w:r w:rsidR="002A3EEF">
        <w:rPr>
          <w:rFonts w:hint="cs"/>
          <w:rtl/>
        </w:rPr>
        <w:t>אלק</w:t>
      </w:r>
      <w:ins w:id="250" w:author="אורן ישי הירשהורן" w:date="2020-05-25T12:58:00Z">
        <w:r w:rsidR="002B3698">
          <w:rPr>
            <w:rFonts w:hint="cs"/>
            <w:rtl/>
          </w:rPr>
          <w:t>'</w:t>
        </w:r>
      </w:ins>
      <w:r w:rsidR="002A3EEF">
        <w:rPr>
          <w:rFonts w:hint="cs"/>
          <w:rtl/>
        </w:rPr>
        <w:t>ים</w:t>
      </w:r>
    </w:p>
    <w:p w14:paraId="322348C7" w14:textId="0F3E3E86" w:rsidR="00B324AA" w:rsidRDefault="00B324AA" w:rsidP="00B324AA">
      <w:pPr>
        <w:rPr>
          <w:ins w:id="251" w:author="אורן ישי הירשהורן" w:date="2020-06-21T11:48:00Z"/>
          <w:rtl/>
        </w:rPr>
      </w:pPr>
      <w:r>
        <w:rPr>
          <w:rFonts w:hint="cs"/>
          <w:rtl/>
        </w:rPr>
        <w:t>אליך אשא נפשי ופניי</w:t>
      </w:r>
      <w:ins w:id="252" w:author="אורן ישי הירשהורן" w:date="2020-05-25T12:58:00Z">
        <w:r w:rsidR="002B3698">
          <w:rPr>
            <w:rFonts w:hint="cs"/>
            <w:rtl/>
          </w:rPr>
          <w:t xml:space="preserve"> ~</w:t>
        </w:r>
      </w:ins>
    </w:p>
    <w:p w14:paraId="61F1496F" w14:textId="771A33AF" w:rsidR="000A442F" w:rsidRDefault="000A442F" w:rsidP="00B324AA">
      <w:pPr>
        <w:rPr>
          <w:rtl/>
        </w:rPr>
      </w:pPr>
      <w:ins w:id="253" w:author="אורן ישי הירשהורן" w:date="2020-06-21T11:48:00Z">
        <w:r>
          <w:rPr>
            <w:rFonts w:hint="cs"/>
            <w:rtl/>
          </w:rPr>
          <w:t>עמוד 5 בתצלום, טור א</w:t>
        </w:r>
      </w:ins>
    </w:p>
    <w:p w14:paraId="5FC11533" w14:textId="057A42A7" w:rsidR="00B324AA" w:rsidRDefault="00B324AA" w:rsidP="00B324AA">
      <w:pPr>
        <w:rPr>
          <w:rtl/>
        </w:rPr>
      </w:pPr>
      <w:r>
        <w:rPr>
          <w:rFonts w:hint="cs"/>
          <w:rtl/>
        </w:rPr>
        <w:t>ועיני תלויות לך אומר עוד</w:t>
      </w:r>
      <w:ins w:id="254" w:author="אורן ישי הירשהורן" w:date="2020-05-25T13:01:00Z">
        <w:r w:rsidR="002B3698">
          <w:rPr>
            <w:rFonts w:hint="cs"/>
            <w:rtl/>
          </w:rPr>
          <w:t xml:space="preserve"> </w:t>
        </w:r>
        <w:r w:rsidR="002B3698">
          <w:rPr>
            <w:rFonts w:asciiTheme="minorBidi" w:hAnsiTheme="minorBidi"/>
            <w:rtl/>
            <w:lang w:bidi="ar-SA"/>
          </w:rPr>
          <w:t>﮲</w:t>
        </w:r>
      </w:ins>
      <w:r>
        <w:rPr>
          <w:rFonts w:hint="cs"/>
          <w:rtl/>
        </w:rPr>
        <w:t xml:space="preserve"> י</w:t>
      </w:r>
      <w:ins w:id="255" w:author="אורן ישי הירשהורן" w:date="2020-05-25T13:01:00Z">
        <w:r w:rsidR="002B3698">
          <w:rPr>
            <w:rFonts w:hint="cs"/>
            <w:rtl/>
          </w:rPr>
          <w:t>'</w:t>
        </w:r>
      </w:ins>
      <w:r>
        <w:rPr>
          <w:rFonts w:hint="cs"/>
          <w:rtl/>
        </w:rPr>
        <w:t>י</w:t>
      </w:r>
    </w:p>
    <w:p w14:paraId="418B2C01" w14:textId="259C1855" w:rsidR="00B324AA" w:rsidRDefault="00B324AA" w:rsidP="00B324AA">
      <w:pPr>
        <w:rPr>
          <w:rtl/>
        </w:rPr>
      </w:pPr>
      <w:r>
        <w:rPr>
          <w:rFonts w:hint="cs"/>
          <w:rtl/>
        </w:rPr>
        <w:t>אתה יודע כי טהורה אני מכל</w:t>
      </w:r>
    </w:p>
    <w:p w14:paraId="705E2DBF" w14:textId="478D2D33" w:rsidR="00B324AA" w:rsidRDefault="00B324AA" w:rsidP="00B324AA">
      <w:pPr>
        <w:rPr>
          <w:rtl/>
        </w:rPr>
      </w:pPr>
      <w:r>
        <w:rPr>
          <w:rFonts w:hint="cs"/>
          <w:rtl/>
        </w:rPr>
        <w:t>טומאת איש ולא טמאתי את</w:t>
      </w:r>
    </w:p>
    <w:p w14:paraId="0E0BE681" w14:textId="3E5BC048" w:rsidR="00B324AA" w:rsidRDefault="00B324AA" w:rsidP="00B324AA">
      <w:pPr>
        <w:rPr>
          <w:rtl/>
        </w:rPr>
      </w:pPr>
      <w:r>
        <w:rPr>
          <w:rFonts w:hint="cs"/>
          <w:rtl/>
        </w:rPr>
        <w:t>שמי ואת שם אבי בגדלותי</w:t>
      </w:r>
      <w:ins w:id="256" w:author="אורן ישי הירשהורן" w:date="2020-05-25T13:04:00Z">
        <w:r w:rsidR="002B3698">
          <w:rPr>
            <w:rFonts w:hint="cs"/>
            <w:rtl/>
          </w:rPr>
          <w:t xml:space="preserve"> </w:t>
        </w:r>
      </w:ins>
      <w:del w:id="257" w:author="אורן ישי הירשהורן" w:date="2020-05-25T13:04:00Z">
        <w:r w:rsidDel="002B3698">
          <w:rPr>
            <w:rFonts w:hint="cs"/>
            <w:rtl/>
          </w:rPr>
          <w:delText>(?)</w:delText>
        </w:r>
      </w:del>
      <w:r>
        <w:rPr>
          <w:rFonts w:hint="cs"/>
          <w:rtl/>
        </w:rPr>
        <w:t xml:space="preserve"> יחיד'</w:t>
      </w:r>
    </w:p>
    <w:p w14:paraId="107AF294" w14:textId="042E769F" w:rsidR="00B324AA" w:rsidRDefault="00B324AA" w:rsidP="00B324AA">
      <w:pPr>
        <w:rPr>
          <w:rtl/>
        </w:rPr>
      </w:pPr>
      <w:r>
        <w:rPr>
          <w:rFonts w:hint="cs"/>
          <w:rtl/>
        </w:rPr>
        <w:t>אני לאבי ואין לו בן לירש את</w:t>
      </w:r>
    </w:p>
    <w:p w14:paraId="058956C8" w14:textId="60EC6C29" w:rsidR="00B324AA" w:rsidRDefault="00B324AA" w:rsidP="00B324AA">
      <w:pPr>
        <w:rPr>
          <w:rtl/>
        </w:rPr>
      </w:pPr>
      <w:r>
        <w:rPr>
          <w:rFonts w:hint="cs"/>
          <w:rtl/>
        </w:rPr>
        <w:t xml:space="preserve">נחלתו ולא קרוב </w:t>
      </w:r>
      <w:del w:id="258" w:author="אורן ישי הירשהורן" w:date="2020-05-25T13:04:00Z">
        <w:r w:rsidDel="002B3698">
          <w:rPr>
            <w:rStyle w:val="FootnoteReference"/>
            <w:rtl/>
          </w:rPr>
          <w:footnoteReference w:id="30"/>
        </w:r>
      </w:del>
      <w:r>
        <w:rPr>
          <w:rFonts w:hint="cs"/>
          <w:rtl/>
        </w:rPr>
        <w:t>לארשינו ועתה</w:t>
      </w:r>
    </w:p>
    <w:p w14:paraId="478B262E" w14:textId="677DE96A" w:rsidR="00B324AA" w:rsidRDefault="00B324AA" w:rsidP="00B324AA">
      <w:pPr>
        <w:rPr>
          <w:rtl/>
        </w:rPr>
      </w:pPr>
      <w:r>
        <w:rPr>
          <w:rFonts w:hint="cs"/>
          <w:rtl/>
        </w:rPr>
        <w:t>י</w:t>
      </w:r>
      <w:ins w:id="261" w:author="אורן ישי הירשהורן" w:date="2020-05-25T13:05:00Z">
        <w:r w:rsidR="00971A37">
          <w:rPr>
            <w:rFonts w:hint="cs"/>
            <w:rtl/>
          </w:rPr>
          <w:t>"</w:t>
        </w:r>
      </w:ins>
      <w:r>
        <w:rPr>
          <w:rFonts w:hint="cs"/>
          <w:rtl/>
        </w:rPr>
        <w:t>י עשה למען חסדיך הגדולים</w:t>
      </w:r>
    </w:p>
    <w:p w14:paraId="301A026A" w14:textId="73762F5D" w:rsidR="00B324AA" w:rsidRDefault="00B324AA" w:rsidP="00B324AA">
      <w:pPr>
        <w:rPr>
          <w:rtl/>
        </w:rPr>
      </w:pPr>
      <w:r>
        <w:rPr>
          <w:rFonts w:hint="cs"/>
          <w:rtl/>
        </w:rPr>
        <w:t>חשוב ממני כי אני אמתך הנה</w:t>
      </w:r>
    </w:p>
    <w:p w14:paraId="1803E76B" w14:textId="647069D0" w:rsidR="00B324AA" w:rsidRDefault="00B324AA" w:rsidP="00B324AA">
      <w:pPr>
        <w:rPr>
          <w:rtl/>
        </w:rPr>
      </w:pPr>
      <w:r>
        <w:rPr>
          <w:rFonts w:hint="cs"/>
          <w:rtl/>
        </w:rPr>
        <w:t>מתו בעבורי שבעה אנשים</w:t>
      </w:r>
      <w:ins w:id="262" w:author="אורן ישי הירשהורן" w:date="2020-05-25T13:05:00Z">
        <w:r w:rsidR="00971A37">
          <w:rPr>
            <w:rFonts w:asciiTheme="minorBidi" w:hAnsiTheme="minorBidi"/>
            <w:rtl/>
            <w:lang w:bidi="ar-SA"/>
          </w:rPr>
          <w:t>﮲</w:t>
        </w:r>
      </w:ins>
      <w:r>
        <w:rPr>
          <w:rFonts w:hint="cs"/>
          <w:rtl/>
        </w:rPr>
        <w:t xml:space="preserve"> מה</w:t>
      </w:r>
    </w:p>
    <w:p w14:paraId="7C0C85AC" w14:textId="2365DDAC" w:rsidR="00B324AA" w:rsidRDefault="00B324AA" w:rsidP="00B324AA">
      <w:pPr>
        <w:rPr>
          <w:rtl/>
        </w:rPr>
      </w:pPr>
      <w:r>
        <w:rPr>
          <w:rFonts w:hint="cs"/>
          <w:rtl/>
        </w:rPr>
        <w:t>יש לי עוד לחיות ואם לא יישר</w:t>
      </w:r>
    </w:p>
    <w:p w14:paraId="15F5C91B" w14:textId="47983664" w:rsidR="00B324AA" w:rsidRDefault="00B324AA" w:rsidP="00B324AA">
      <w:pPr>
        <w:rPr>
          <w:rtl/>
        </w:rPr>
      </w:pPr>
      <w:r>
        <w:rPr>
          <w:rFonts w:hint="cs"/>
          <w:rtl/>
        </w:rPr>
        <w:t>לפניך להמיתני הביטה וחניני י</w:t>
      </w:r>
      <w:ins w:id="263" w:author="אורן ישי הירשהורן" w:date="2020-05-25T13:06:00Z">
        <w:r w:rsidR="00971A37">
          <w:rPr>
            <w:rFonts w:hint="cs"/>
            <w:rtl/>
          </w:rPr>
          <w:t>"</w:t>
        </w:r>
      </w:ins>
      <w:r>
        <w:rPr>
          <w:rFonts w:hint="cs"/>
          <w:rtl/>
        </w:rPr>
        <w:t>י</w:t>
      </w:r>
    </w:p>
    <w:p w14:paraId="094B2BD2" w14:textId="73DDA80D" w:rsidR="00B324AA" w:rsidRDefault="00B324AA" w:rsidP="00B324AA">
      <w:pPr>
        <w:rPr>
          <w:rtl/>
        </w:rPr>
      </w:pPr>
      <w:r>
        <w:rPr>
          <w:rFonts w:hint="cs"/>
          <w:rtl/>
        </w:rPr>
        <w:t>ולא אש</w:t>
      </w:r>
      <w:ins w:id="264" w:author="אורן ישי הירשהורן" w:date="2020-05-25T13:06:00Z">
        <w:r w:rsidR="00971A37">
          <w:rPr>
            <w:rFonts w:hint="cs"/>
            <w:rtl/>
          </w:rPr>
          <w:t>מ</w:t>
        </w:r>
      </w:ins>
      <w:del w:id="265" w:author="אורן ישי הירשהורן" w:date="2020-05-25T13:06:00Z">
        <w:r w:rsidDel="00971A37">
          <w:rPr>
            <w:rFonts w:hint="cs"/>
            <w:rtl/>
          </w:rPr>
          <w:delText>וו</w:delText>
        </w:r>
      </w:del>
      <w:r>
        <w:rPr>
          <w:rFonts w:hint="cs"/>
          <w:rtl/>
        </w:rPr>
        <w:t>ע עוד בעת ההיא</w:t>
      </w:r>
      <w:ins w:id="266" w:author="אורן ישי הירשהורן" w:date="2020-05-25T13:06:00Z">
        <w:r w:rsidR="00971A37">
          <w:rPr>
            <w:rFonts w:hint="cs"/>
            <w:rtl/>
          </w:rPr>
          <w:t xml:space="preserve"> ~</w:t>
        </w:r>
      </w:ins>
    </w:p>
    <w:p w14:paraId="71CC44C1" w14:textId="259794D1" w:rsidR="00B324AA" w:rsidRDefault="00B324AA" w:rsidP="00B324AA">
      <w:pPr>
        <w:rPr>
          <w:rtl/>
        </w:rPr>
      </w:pPr>
      <w:r>
        <w:rPr>
          <w:rFonts w:hint="cs"/>
          <w:rtl/>
        </w:rPr>
        <w:t>נשמעת תפילתה ותפילת טובי</w:t>
      </w:r>
    </w:p>
    <w:p w14:paraId="4334E520" w14:textId="54A0D4E3" w:rsidR="00B324AA" w:rsidRDefault="003C521F" w:rsidP="00B324AA">
      <w:pPr>
        <w:rPr>
          <w:rtl/>
        </w:rPr>
      </w:pPr>
      <w:r>
        <w:rPr>
          <w:rFonts w:hint="cs"/>
          <w:rtl/>
        </w:rPr>
        <w:t xml:space="preserve">נעלה יחד לפני כסא </w:t>
      </w:r>
      <w:ins w:id="267" w:author="אורן ישי הירשהורן" w:date="2020-05-25T13:09:00Z">
        <w:r w:rsidR="00971A37" w:rsidRPr="000C1845">
          <w:rPr>
            <w:rFonts w:cs="Arial" w:hint="cs"/>
            <w:rtl/>
          </w:rPr>
          <w:t>ﭏ</w:t>
        </w:r>
        <w:r w:rsidR="00971A37">
          <w:rPr>
            <w:rFonts w:cs="Arial" w:hint="cs"/>
            <w:rtl/>
          </w:rPr>
          <w:t xml:space="preserve"> </w:t>
        </w:r>
      </w:ins>
      <w:del w:id="268" w:author="אורן ישי הירשהורן" w:date="2020-05-25T13:09:00Z">
        <w:r w:rsidDel="00971A37">
          <w:rPr>
            <w:rFonts w:hint="cs"/>
            <w:rtl/>
          </w:rPr>
          <w:delText xml:space="preserve">אל </w:delText>
        </w:r>
      </w:del>
      <w:r>
        <w:rPr>
          <w:rFonts w:hint="cs"/>
          <w:rtl/>
        </w:rPr>
        <w:t>גדול</w:t>
      </w:r>
      <w:del w:id="269" w:author="אורן ישי הירשהורן" w:date="2020-05-25T13:09:00Z">
        <w:r w:rsidDel="00971A37">
          <w:rPr>
            <w:rStyle w:val="FootnoteReference"/>
            <w:rtl/>
          </w:rPr>
          <w:footnoteReference w:id="31"/>
        </w:r>
      </w:del>
      <w:r>
        <w:rPr>
          <w:rFonts w:hint="cs"/>
          <w:rtl/>
        </w:rPr>
        <w:t xml:space="preserve"> וישלח</w:t>
      </w:r>
    </w:p>
    <w:p w14:paraId="69477A97" w14:textId="7B80151A" w:rsidR="003C521F" w:rsidRDefault="003C521F" w:rsidP="003C521F">
      <w:pPr>
        <w:rPr>
          <w:rtl/>
        </w:rPr>
      </w:pPr>
      <w:r>
        <w:rPr>
          <w:rFonts w:hint="cs"/>
          <w:rtl/>
        </w:rPr>
        <w:t>את רפאל לרפאות את שניהם את</w:t>
      </w:r>
    </w:p>
    <w:p w14:paraId="7BB68944" w14:textId="12282A00" w:rsidR="003C521F" w:rsidRDefault="003C521F" w:rsidP="003C521F">
      <w:pPr>
        <w:rPr>
          <w:rtl/>
        </w:rPr>
      </w:pPr>
      <w:r>
        <w:rPr>
          <w:rFonts w:hint="cs"/>
          <w:rtl/>
        </w:rPr>
        <w:t>טובי להסיר הלובן ואת שרה</w:t>
      </w:r>
    </w:p>
    <w:p w14:paraId="29E006DC" w14:textId="0B3B6141" w:rsidR="003C521F" w:rsidRDefault="003C521F" w:rsidP="003C521F">
      <w:pPr>
        <w:rPr>
          <w:rtl/>
        </w:rPr>
      </w:pPr>
      <w:r>
        <w:rPr>
          <w:rFonts w:hint="cs"/>
          <w:rtl/>
        </w:rPr>
        <w:t>בת רעואל לתת לטוביה בן טובי</w:t>
      </w:r>
    </w:p>
    <w:p w14:paraId="000EBD01" w14:textId="4CAF470E" w:rsidR="003C521F" w:rsidRDefault="003C521F" w:rsidP="003C521F">
      <w:pPr>
        <w:rPr>
          <w:rtl/>
        </w:rPr>
      </w:pPr>
      <w:r>
        <w:rPr>
          <w:rFonts w:hint="cs"/>
          <w:rtl/>
        </w:rPr>
        <w:t>לאשה ולהסיר את אשמדאי</w:t>
      </w:r>
      <w:ins w:id="272" w:author="אורן ישי הירשהורן" w:date="2020-05-25T13:10:00Z">
        <w:r w:rsidR="00971A37">
          <w:rPr>
            <w:rFonts w:hint="cs"/>
            <w:rtl/>
          </w:rPr>
          <w:t xml:space="preserve"> ~</w:t>
        </w:r>
      </w:ins>
    </w:p>
    <w:p w14:paraId="62C518A6" w14:textId="40F257F9" w:rsidR="003C521F" w:rsidRDefault="003C521F" w:rsidP="003C521F">
      <w:pPr>
        <w:rPr>
          <w:rtl/>
        </w:rPr>
      </w:pPr>
      <w:r>
        <w:rPr>
          <w:rFonts w:hint="cs"/>
          <w:rtl/>
        </w:rPr>
        <w:t>מלכא דש</w:t>
      </w:r>
      <w:ins w:id="273" w:author="אורן ישי הירשהורן" w:date="2020-05-25T13:10:00Z">
        <w:r w:rsidR="00971A37">
          <w:rPr>
            <w:rFonts w:hint="cs"/>
            <w:rtl/>
          </w:rPr>
          <w:t>י</w:t>
        </w:r>
      </w:ins>
      <w:r>
        <w:rPr>
          <w:rFonts w:hint="cs"/>
          <w:rtl/>
        </w:rPr>
        <w:t>דים ממנה</w:t>
      </w:r>
      <w:ins w:id="274" w:author="אורן ישי הירשהורן" w:date="2020-05-25T13:11:00Z">
        <w:r w:rsidR="00971A37">
          <w:rPr>
            <w:rFonts w:asciiTheme="minorBidi" w:hAnsiTheme="minorBidi"/>
            <w:rtl/>
            <w:lang w:bidi="ar-SA"/>
          </w:rPr>
          <w:t>﮲</w:t>
        </w:r>
      </w:ins>
      <w:r>
        <w:rPr>
          <w:rFonts w:hint="cs"/>
          <w:rtl/>
        </w:rPr>
        <w:t xml:space="preserve"> וככלות</w:t>
      </w:r>
    </w:p>
    <w:p w14:paraId="426FCC1C" w14:textId="20048832" w:rsidR="003C521F" w:rsidRDefault="003C521F" w:rsidP="003C521F">
      <w:pPr>
        <w:rPr>
          <w:rtl/>
        </w:rPr>
      </w:pPr>
      <w:r>
        <w:rPr>
          <w:rFonts w:hint="cs"/>
          <w:rtl/>
        </w:rPr>
        <w:t>טובי את תפילתו שב אל ביתו</w:t>
      </w:r>
    </w:p>
    <w:p w14:paraId="68E99A3D" w14:textId="7AA17490" w:rsidR="003C521F" w:rsidRDefault="003C521F" w:rsidP="003C521F">
      <w:pPr>
        <w:rPr>
          <w:rtl/>
        </w:rPr>
      </w:pPr>
      <w:r>
        <w:rPr>
          <w:rFonts w:hint="cs"/>
          <w:rtl/>
        </w:rPr>
        <w:t>ושרה בת רעואל ירדה מעליית</w:t>
      </w:r>
    </w:p>
    <w:p w14:paraId="47064BE1" w14:textId="34FAD2DF" w:rsidR="003C521F" w:rsidRDefault="003C521F" w:rsidP="003C521F">
      <w:pPr>
        <w:rPr>
          <w:rtl/>
        </w:rPr>
      </w:pPr>
      <w:r>
        <w:rPr>
          <w:rFonts w:hint="cs"/>
          <w:rtl/>
        </w:rPr>
        <w:t>אביה ככלותה להתפלל אז זכר</w:t>
      </w:r>
    </w:p>
    <w:p w14:paraId="1578809E" w14:textId="31FC5F71" w:rsidR="003C521F" w:rsidRDefault="003C521F" w:rsidP="003C521F">
      <w:pPr>
        <w:rPr>
          <w:rtl/>
        </w:rPr>
      </w:pPr>
      <w:r>
        <w:rPr>
          <w:rFonts w:hint="cs"/>
          <w:rtl/>
        </w:rPr>
        <w:t>טובי את הכסף אשר הפקיד</w:t>
      </w:r>
    </w:p>
    <w:p w14:paraId="39E645BF" w14:textId="2C25BC4E" w:rsidR="003C521F" w:rsidRDefault="003C521F" w:rsidP="003C521F">
      <w:pPr>
        <w:rPr>
          <w:rtl/>
        </w:rPr>
      </w:pPr>
      <w:r>
        <w:rPr>
          <w:rFonts w:hint="cs"/>
          <w:rtl/>
        </w:rPr>
        <w:t xml:space="preserve">ביד גבאל במדינת </w:t>
      </w:r>
      <w:ins w:id="275" w:author="אורן ישי הירשהורן" w:date="2020-05-25T13:11:00Z">
        <w:r w:rsidR="00971A37">
          <w:rPr>
            <w:rFonts w:hint="cs"/>
            <w:rtl/>
          </w:rPr>
          <w:t>ד</w:t>
        </w:r>
      </w:ins>
      <w:del w:id="276" w:author="אורן ישי הירשהורן" w:date="2020-05-25T13:11:00Z">
        <w:r w:rsidDel="00971A37">
          <w:rPr>
            <w:rFonts w:hint="cs"/>
            <w:rtl/>
          </w:rPr>
          <w:delText>ר</w:delText>
        </w:r>
      </w:del>
      <w:r>
        <w:rPr>
          <w:rFonts w:hint="cs"/>
          <w:rtl/>
        </w:rPr>
        <w:t>אגיש בארץ</w:t>
      </w:r>
    </w:p>
    <w:p w14:paraId="0FA774E8" w14:textId="3EB5D5CD" w:rsidR="003C521F" w:rsidRDefault="003C521F" w:rsidP="003C521F">
      <w:pPr>
        <w:rPr>
          <w:rtl/>
        </w:rPr>
      </w:pPr>
      <w:r>
        <w:rPr>
          <w:rFonts w:hint="cs"/>
          <w:rtl/>
        </w:rPr>
        <w:t>מדי ויאמר בלבו</w:t>
      </w:r>
      <w:del w:id="277" w:author="אורן ישי הירשהורן" w:date="2020-05-25T13:11:00Z">
        <w:r w:rsidDel="00971A37">
          <w:rPr>
            <w:rStyle w:val="FootnoteReference"/>
            <w:rtl/>
          </w:rPr>
          <w:footnoteReference w:id="32"/>
        </w:r>
      </w:del>
      <w:r>
        <w:rPr>
          <w:rFonts w:hint="cs"/>
          <w:rtl/>
        </w:rPr>
        <w:t xml:space="preserve"> הנני נתתי את</w:t>
      </w:r>
    </w:p>
    <w:p w14:paraId="2E852B43" w14:textId="77AD3834" w:rsidR="003C521F" w:rsidRDefault="003C521F" w:rsidP="003C521F">
      <w:pPr>
        <w:rPr>
          <w:rtl/>
        </w:rPr>
      </w:pPr>
      <w:r>
        <w:rPr>
          <w:rFonts w:hint="cs"/>
          <w:rtl/>
        </w:rPr>
        <w:t>נפשי למות אקרא אל טוביה</w:t>
      </w:r>
    </w:p>
    <w:p w14:paraId="4B5228CA" w14:textId="05B16D78" w:rsidR="003C521F" w:rsidRDefault="003C521F" w:rsidP="003C521F">
      <w:pPr>
        <w:rPr>
          <w:ins w:id="280" w:author="אורן ישי הירשהורן" w:date="2020-06-21T11:48:00Z"/>
          <w:rtl/>
        </w:rPr>
      </w:pPr>
      <w:r>
        <w:rPr>
          <w:rFonts w:hint="cs"/>
          <w:rtl/>
        </w:rPr>
        <w:lastRenderedPageBreak/>
        <w:t>בני ואודיעו את דבר הכסף</w:t>
      </w:r>
      <w:ins w:id="281" w:author="אורן ישי הירשהורן" w:date="2020-05-25T13:13:00Z">
        <w:r w:rsidR="00971A37">
          <w:rPr>
            <w:rFonts w:hint="cs"/>
            <w:rtl/>
          </w:rPr>
          <w:t xml:space="preserve"> ~</w:t>
        </w:r>
      </w:ins>
    </w:p>
    <w:p w14:paraId="02C13797" w14:textId="09CCB8D8" w:rsidR="000A442F" w:rsidRDefault="000A442F" w:rsidP="003C521F">
      <w:pPr>
        <w:rPr>
          <w:rtl/>
        </w:rPr>
      </w:pPr>
      <w:ins w:id="282" w:author="אורן ישי הירשהורן" w:date="2020-06-21T11:48:00Z">
        <w:r>
          <w:rPr>
            <w:rFonts w:hint="cs"/>
            <w:rtl/>
          </w:rPr>
          <w:t>עמוד 5 בתצלום,</w:t>
        </w:r>
      </w:ins>
      <w:ins w:id="283" w:author="אורן ישי הירשהורן" w:date="2020-06-21T11:49:00Z">
        <w:r>
          <w:rPr>
            <w:rFonts w:hint="cs"/>
            <w:rtl/>
          </w:rPr>
          <w:t xml:space="preserve"> טור ב'</w:t>
        </w:r>
      </w:ins>
    </w:p>
    <w:p w14:paraId="50492D27" w14:textId="4392C1F1" w:rsidR="003C521F" w:rsidRDefault="003C521F" w:rsidP="003C521F">
      <w:pPr>
        <w:rPr>
          <w:rtl/>
        </w:rPr>
      </w:pPr>
      <w:r>
        <w:rPr>
          <w:rFonts w:hint="cs"/>
          <w:rtl/>
        </w:rPr>
        <w:t>בטרם אמות</w:t>
      </w:r>
      <w:ins w:id="284" w:author="אורן ישי הירשהורן" w:date="2020-05-25T13:14:00Z">
        <w:r w:rsidR="00971A37">
          <w:rPr>
            <w:rFonts w:hint="cs"/>
            <w:rtl/>
          </w:rPr>
          <w:t xml:space="preserve"> </w:t>
        </w:r>
        <w:r w:rsidR="00971A37">
          <w:rPr>
            <w:rFonts w:asciiTheme="minorBidi" w:hAnsiTheme="minorBidi"/>
            <w:rtl/>
            <w:lang w:bidi="ar-SA"/>
          </w:rPr>
          <w:t>﮲</w:t>
        </w:r>
      </w:ins>
      <w:del w:id="285" w:author="אורן ישי הירשהורן" w:date="2020-05-25T13:14:00Z">
        <w:r w:rsidDel="00971A37">
          <w:rPr>
            <w:rStyle w:val="FootnoteReference"/>
            <w:rtl/>
          </w:rPr>
          <w:footnoteReference w:id="33"/>
        </w:r>
      </w:del>
      <w:r>
        <w:rPr>
          <w:rFonts w:hint="cs"/>
          <w:rtl/>
        </w:rPr>
        <w:t xml:space="preserve"> ויקרא אל טוביה בנו</w:t>
      </w:r>
    </w:p>
    <w:p w14:paraId="0F2D94FA" w14:textId="63D3977B" w:rsidR="003C521F" w:rsidRDefault="003C521F" w:rsidP="003C521F">
      <w:pPr>
        <w:rPr>
          <w:rtl/>
        </w:rPr>
      </w:pPr>
      <w:r>
        <w:rPr>
          <w:rFonts w:hint="cs"/>
          <w:rtl/>
        </w:rPr>
        <w:t>ויאמר אליו בני כאשר אמות קבור</w:t>
      </w:r>
    </w:p>
    <w:p w14:paraId="476745EA" w14:textId="28375BA1" w:rsidR="003C521F" w:rsidRDefault="003C521F" w:rsidP="003C521F">
      <w:pPr>
        <w:rPr>
          <w:rtl/>
        </w:rPr>
      </w:pPr>
      <w:r>
        <w:rPr>
          <w:rFonts w:hint="cs"/>
          <w:rtl/>
        </w:rPr>
        <w:t>אותי ב</w:t>
      </w:r>
      <w:r w:rsidR="0051196B">
        <w:rPr>
          <w:rFonts w:hint="cs"/>
          <w:rtl/>
        </w:rPr>
        <w:t>כבוד וכבד את אמך ולא</w:t>
      </w:r>
      <w:ins w:id="288" w:author="אורן ישי הירשהורן" w:date="2020-05-25T13:14:00Z">
        <w:r w:rsidR="00971A37">
          <w:rPr>
            <w:rFonts w:hint="cs"/>
            <w:rtl/>
          </w:rPr>
          <w:t xml:space="preserve"> ~</w:t>
        </w:r>
      </w:ins>
    </w:p>
    <w:p w14:paraId="534C6C30" w14:textId="232A5FE3" w:rsidR="0051196B" w:rsidRDefault="0051196B" w:rsidP="003C521F">
      <w:pPr>
        <w:rPr>
          <w:rtl/>
        </w:rPr>
      </w:pPr>
      <w:r>
        <w:rPr>
          <w:rFonts w:hint="cs"/>
          <w:rtl/>
        </w:rPr>
        <w:t>תמרה את רוחה קבור אותה עמי</w:t>
      </w:r>
    </w:p>
    <w:p w14:paraId="2BAD552B" w14:textId="55072BD0" w:rsidR="0051196B" w:rsidRDefault="0051196B" w:rsidP="003C521F">
      <w:pPr>
        <w:rPr>
          <w:rtl/>
        </w:rPr>
      </w:pPr>
      <w:r>
        <w:rPr>
          <w:rFonts w:hint="cs"/>
          <w:rtl/>
        </w:rPr>
        <w:t>בקבר אחד וכל ימיך את י</w:t>
      </w:r>
      <w:ins w:id="289" w:author="אורן ישי הירשהורן" w:date="2020-05-25T13:15:00Z">
        <w:r w:rsidR="00D1523A">
          <w:rPr>
            <w:rFonts w:hint="cs"/>
            <w:rtl/>
          </w:rPr>
          <w:t>"</w:t>
        </w:r>
      </w:ins>
      <w:r>
        <w:rPr>
          <w:rFonts w:hint="cs"/>
          <w:rtl/>
        </w:rPr>
        <w:t>י זכור</w:t>
      </w:r>
    </w:p>
    <w:p w14:paraId="309088D1" w14:textId="12B38B4C" w:rsidR="0051196B" w:rsidRDefault="0051196B" w:rsidP="003C521F">
      <w:pPr>
        <w:rPr>
          <w:rtl/>
        </w:rPr>
      </w:pPr>
      <w:r>
        <w:rPr>
          <w:rFonts w:hint="cs"/>
          <w:rtl/>
        </w:rPr>
        <w:t>ולא תעבור על מיצותיו ולא תלך עם</w:t>
      </w:r>
    </w:p>
    <w:p w14:paraId="0CF39E7B" w14:textId="22D6CEBF" w:rsidR="0051196B" w:rsidRDefault="0051196B" w:rsidP="003C521F">
      <w:pPr>
        <w:rPr>
          <w:rtl/>
        </w:rPr>
      </w:pPr>
      <w:r>
        <w:rPr>
          <w:rFonts w:hint="cs"/>
          <w:rtl/>
        </w:rPr>
        <w:t>איש חמס כי אם תעשה אמת</w:t>
      </w:r>
    </w:p>
    <w:p w14:paraId="10B0E67B" w14:textId="25183684" w:rsidR="0051196B" w:rsidRDefault="0051196B" w:rsidP="0051196B">
      <w:pPr>
        <w:rPr>
          <w:rtl/>
        </w:rPr>
      </w:pPr>
      <w:r>
        <w:rPr>
          <w:rFonts w:hint="cs"/>
          <w:rtl/>
        </w:rPr>
        <w:t xml:space="preserve">ותצליח בכל </w:t>
      </w:r>
      <w:ins w:id="290" w:author="אורן ישי הירשהורן" w:date="2020-05-25T13:16:00Z">
        <w:r w:rsidR="00D1523A">
          <w:rPr>
            <w:rFonts w:hint="cs"/>
            <w:rtl/>
          </w:rPr>
          <w:t>ה</w:t>
        </w:r>
      </w:ins>
      <w:del w:id="291" w:author="אורן ישי הירשהורן" w:date="2020-05-25T13:15:00Z">
        <w:r w:rsidDel="00D1523A">
          <w:rPr>
            <w:rFonts w:hint="cs"/>
            <w:rtl/>
          </w:rPr>
          <w:delText>מ</w:delText>
        </w:r>
      </w:del>
      <w:r>
        <w:rPr>
          <w:rFonts w:hint="cs"/>
          <w:rtl/>
        </w:rPr>
        <w:t>עשה</w:t>
      </w:r>
      <w:ins w:id="292" w:author="אורן ישי הירשהורן" w:date="2020-05-25T13:16:00Z">
        <w:r w:rsidR="00D1523A">
          <w:rPr>
            <w:rStyle w:val="FootnoteReference"/>
            <w:rtl/>
          </w:rPr>
          <w:footnoteReference w:id="34"/>
        </w:r>
      </w:ins>
      <w:r>
        <w:rPr>
          <w:rFonts w:hint="cs"/>
          <w:rtl/>
        </w:rPr>
        <w:t xml:space="preserve"> ידיך וכל עושה</w:t>
      </w:r>
    </w:p>
    <w:p w14:paraId="7D3516C3" w14:textId="76512AC0" w:rsidR="0051196B" w:rsidRDefault="0051196B" w:rsidP="0051196B">
      <w:pPr>
        <w:rPr>
          <w:rtl/>
        </w:rPr>
      </w:pPr>
      <w:r>
        <w:rPr>
          <w:rFonts w:hint="cs"/>
          <w:rtl/>
        </w:rPr>
        <w:t>צדקה אשריהו וטוב לו</w:t>
      </w:r>
      <w:ins w:id="295" w:author="אורן ישי הירשהורן" w:date="2020-05-25T13:19:00Z">
        <w:r w:rsidR="00D1523A">
          <w:rPr>
            <w:rFonts w:asciiTheme="minorBidi" w:hAnsiTheme="minorBidi"/>
            <w:rtl/>
            <w:lang w:bidi="ar-SA"/>
          </w:rPr>
          <w:t>﮲</w:t>
        </w:r>
        <w:r w:rsidR="00D1523A">
          <w:rPr>
            <w:rtl/>
          </w:rPr>
          <w:tab/>
        </w:r>
      </w:ins>
      <w:del w:id="296" w:author="אורן ישי הירשהורן" w:date="2020-05-25T13:19:00Z">
        <w:r w:rsidDel="00D1523A">
          <w:rPr>
            <w:rStyle w:val="FootnoteReference"/>
            <w:rtl/>
          </w:rPr>
          <w:footnoteReference w:id="35"/>
        </w:r>
      </w:del>
      <w:r>
        <w:rPr>
          <w:rFonts w:hint="cs"/>
          <w:rtl/>
        </w:rPr>
        <w:t xml:space="preserve"> בני</w:t>
      </w:r>
    </w:p>
    <w:p w14:paraId="5388555C" w14:textId="33A06A15" w:rsidR="0051196B" w:rsidRDefault="0051196B" w:rsidP="0051196B">
      <w:pPr>
        <w:rPr>
          <w:rtl/>
        </w:rPr>
      </w:pPr>
      <w:r>
        <w:rPr>
          <w:rFonts w:hint="cs"/>
          <w:rtl/>
        </w:rPr>
        <w:t>מהונך עשה צדקה ואל תתעלם</w:t>
      </w:r>
    </w:p>
    <w:p w14:paraId="2C126D77" w14:textId="22E20BB3" w:rsidR="0051196B" w:rsidRDefault="0051196B" w:rsidP="0051196B">
      <w:pPr>
        <w:rPr>
          <w:rtl/>
        </w:rPr>
      </w:pPr>
      <w:r>
        <w:rPr>
          <w:rFonts w:hint="cs"/>
          <w:rtl/>
        </w:rPr>
        <w:t>מאדם עני וי</w:t>
      </w:r>
      <w:ins w:id="299" w:author="אורן ישי הירשהורן" w:date="2020-05-25T13:19:00Z">
        <w:r w:rsidR="00D1523A">
          <w:rPr>
            <w:rFonts w:hint="cs"/>
            <w:rtl/>
          </w:rPr>
          <w:t>"</w:t>
        </w:r>
      </w:ins>
      <w:r>
        <w:rPr>
          <w:rFonts w:hint="cs"/>
          <w:rtl/>
        </w:rPr>
        <w:t>י אל יעלם פניו ממך</w:t>
      </w:r>
    </w:p>
    <w:p w14:paraId="59214634" w14:textId="55FB7DDB" w:rsidR="0051196B" w:rsidRDefault="0051196B" w:rsidP="0051196B">
      <w:pPr>
        <w:rPr>
          <w:rtl/>
        </w:rPr>
      </w:pPr>
      <w:r>
        <w:rPr>
          <w:rFonts w:hint="cs"/>
          <w:rtl/>
        </w:rPr>
        <w:t>בני כאשר י</w:t>
      </w:r>
      <w:ins w:id="300" w:author="אורן ישי הירשהורן" w:date="2020-05-25T13:20:00Z">
        <w:r w:rsidR="00D1523A">
          <w:rPr>
            <w:rFonts w:hint="cs"/>
            <w:rtl/>
          </w:rPr>
          <w:t>ש</w:t>
        </w:r>
      </w:ins>
      <w:del w:id="301" w:author="אורן ישי הירשהורן" w:date="2020-05-25T13:20:00Z">
        <w:r w:rsidDel="00D1523A">
          <w:rPr>
            <w:rFonts w:hint="cs"/>
            <w:rtl/>
          </w:rPr>
          <w:delText>ד</w:delText>
        </w:r>
      </w:del>
      <w:r>
        <w:rPr>
          <w:rFonts w:hint="cs"/>
          <w:rtl/>
        </w:rPr>
        <w:t xml:space="preserve"> בידך כח עשה</w:t>
      </w:r>
      <w:del w:id="302" w:author="אורן ישי הירשהורן" w:date="2020-05-25T13:20:00Z">
        <w:r w:rsidDel="00D1523A">
          <w:rPr>
            <w:rStyle w:val="FootnoteReference"/>
            <w:rtl/>
          </w:rPr>
          <w:footnoteReference w:id="36"/>
        </w:r>
      </w:del>
      <w:r>
        <w:rPr>
          <w:rFonts w:hint="cs"/>
          <w:rtl/>
        </w:rPr>
        <w:t xml:space="preserve"> צדקה</w:t>
      </w:r>
    </w:p>
    <w:p w14:paraId="3580B474" w14:textId="3B873819" w:rsidR="00B324AA" w:rsidRDefault="0051196B" w:rsidP="0051196B">
      <w:pPr>
        <w:rPr>
          <w:rtl/>
        </w:rPr>
      </w:pPr>
      <w:r>
        <w:rPr>
          <w:rFonts w:hint="cs"/>
          <w:rtl/>
        </w:rPr>
        <w:t xml:space="preserve">ותקנה עושר ותציל ממות </w:t>
      </w:r>
      <w:r>
        <w:rPr>
          <w:rStyle w:val="FootnoteReference"/>
          <w:rtl/>
        </w:rPr>
        <w:footnoteReference w:id="37"/>
      </w:r>
      <w:r>
        <w:rPr>
          <w:rFonts w:hint="cs"/>
          <w:rtl/>
        </w:rPr>
        <w:t>ביום</w:t>
      </w:r>
    </w:p>
    <w:p w14:paraId="0257A0F1" w14:textId="7E9842BB" w:rsidR="0051196B" w:rsidRDefault="0051196B" w:rsidP="0051196B">
      <w:pPr>
        <w:rPr>
          <w:rtl/>
        </w:rPr>
      </w:pPr>
      <w:r>
        <w:rPr>
          <w:rFonts w:hint="cs"/>
          <w:rtl/>
        </w:rPr>
        <w:t>עברה</w:t>
      </w:r>
      <w:r>
        <w:rPr>
          <w:rStyle w:val="FootnoteReference"/>
          <w:rtl/>
        </w:rPr>
        <w:footnoteReference w:id="38"/>
      </w:r>
      <w:r>
        <w:rPr>
          <w:rFonts w:hint="cs"/>
          <w:rtl/>
        </w:rPr>
        <w:t xml:space="preserve"> טוב היא מתנת הצדקה כי</w:t>
      </w:r>
    </w:p>
    <w:p w14:paraId="3244F1FA" w14:textId="42C02971" w:rsidR="0051196B" w:rsidRDefault="0051196B" w:rsidP="0051196B">
      <w:pPr>
        <w:rPr>
          <w:rtl/>
        </w:rPr>
      </w:pPr>
      <w:r>
        <w:rPr>
          <w:rFonts w:hint="cs"/>
          <w:rtl/>
        </w:rPr>
        <w:t xml:space="preserve">כל העושה צדקה יחזה פני </w:t>
      </w:r>
      <w:ins w:id="305" w:author="אורן ישי הירשהורן" w:date="2020-06-16T12:25:00Z">
        <w:r w:rsidR="00A2442C">
          <w:rPr>
            <w:rFonts w:asciiTheme="minorBidi" w:hAnsiTheme="minorBidi"/>
            <w:rtl/>
          </w:rPr>
          <w:t>ﭏ</w:t>
        </w:r>
      </w:ins>
      <w:del w:id="306" w:author="אורן ישי הירשהורן" w:date="2020-05-25T13:20:00Z">
        <w:r w:rsidDel="00D1523A">
          <w:rPr>
            <w:rFonts w:hint="cs"/>
            <w:rtl/>
          </w:rPr>
          <w:delText>אל</w:delText>
        </w:r>
      </w:del>
      <w:r>
        <w:rPr>
          <w:rFonts w:hint="cs"/>
          <w:rtl/>
        </w:rPr>
        <w:t>קים</w:t>
      </w:r>
      <w:del w:id="307" w:author="אורן ישי הירשהורן" w:date="2020-05-25T13:20:00Z">
        <w:r w:rsidDel="00D1523A">
          <w:rPr>
            <w:rStyle w:val="FootnoteReference"/>
            <w:rtl/>
          </w:rPr>
          <w:footnoteReference w:id="39"/>
        </w:r>
      </w:del>
    </w:p>
    <w:p w14:paraId="3E2AE793" w14:textId="0D3A9874" w:rsidR="0051196B" w:rsidRDefault="0051196B" w:rsidP="0051196B">
      <w:pPr>
        <w:rPr>
          <w:rtl/>
        </w:rPr>
      </w:pPr>
      <w:r>
        <w:rPr>
          <w:rFonts w:hint="cs"/>
          <w:rtl/>
        </w:rPr>
        <w:t>בני מנע עצמך מכל זימה ומכל</w:t>
      </w:r>
    </w:p>
    <w:p w14:paraId="1BF74933" w14:textId="4E0B357B" w:rsidR="0051196B" w:rsidRDefault="0051196B" w:rsidP="0051196B">
      <w:pPr>
        <w:rPr>
          <w:rtl/>
        </w:rPr>
      </w:pPr>
      <w:r>
        <w:rPr>
          <w:rFonts w:hint="cs"/>
          <w:rtl/>
        </w:rPr>
        <w:t>זנות וקח לך אשה ממשפחתך</w:t>
      </w:r>
      <w:r>
        <w:rPr>
          <w:rStyle w:val="FootnoteReference"/>
          <w:rtl/>
        </w:rPr>
        <w:footnoteReference w:id="40"/>
      </w:r>
    </w:p>
    <w:p w14:paraId="5E38755C" w14:textId="34CE4258" w:rsidR="000378A4" w:rsidRDefault="0051196B" w:rsidP="007B7ABB">
      <w:pPr>
        <w:rPr>
          <w:rtl/>
        </w:rPr>
      </w:pPr>
      <w:r>
        <w:rPr>
          <w:rFonts w:hint="cs"/>
          <w:rtl/>
        </w:rPr>
        <w:t>ולא תקח אשה מבני נכר אשר לא</w:t>
      </w:r>
    </w:p>
    <w:p w14:paraId="67D3F472" w14:textId="5F9FD124" w:rsidR="0051196B" w:rsidRDefault="0051196B" w:rsidP="007B7ABB">
      <w:pPr>
        <w:rPr>
          <w:rtl/>
        </w:rPr>
      </w:pPr>
      <w:r>
        <w:rPr>
          <w:rFonts w:hint="cs"/>
          <w:rtl/>
        </w:rPr>
        <w:t>מזרע אבתיך כי בני נביאים</w:t>
      </w:r>
      <w:r w:rsidR="001715D1">
        <w:rPr>
          <w:rFonts w:hint="cs"/>
          <w:rtl/>
        </w:rPr>
        <w:t xml:space="preserve"> </w:t>
      </w:r>
      <w:r w:rsidR="001715D1">
        <w:rPr>
          <w:rStyle w:val="FootnoteReference"/>
          <w:rtl/>
        </w:rPr>
        <w:footnoteReference w:id="41"/>
      </w:r>
      <w:r w:rsidR="001715D1">
        <w:rPr>
          <w:rFonts w:hint="cs"/>
          <w:rtl/>
        </w:rPr>
        <w:t>אנחנו</w:t>
      </w:r>
    </w:p>
    <w:p w14:paraId="1127447F" w14:textId="52D09E7E" w:rsidR="001715D1" w:rsidRDefault="001715D1" w:rsidP="007B7ABB">
      <w:pPr>
        <w:rPr>
          <w:rtl/>
        </w:rPr>
      </w:pPr>
      <w:r>
        <w:rPr>
          <w:rFonts w:hint="cs"/>
          <w:rtl/>
        </w:rPr>
        <w:t>ובאמת אנחנו נעשה כי נביא</w:t>
      </w:r>
      <w:ins w:id="310" w:author="אורן ישי הירשהורן" w:date="2020-05-25T13:24:00Z">
        <w:r w:rsidR="00D1523A">
          <w:rPr>
            <w:rFonts w:hint="cs"/>
            <w:rtl/>
          </w:rPr>
          <w:t xml:space="preserve"> ~</w:t>
        </w:r>
      </w:ins>
    </w:p>
    <w:p w14:paraId="152EA989" w14:textId="61E46121" w:rsidR="001715D1" w:rsidRDefault="001715D1" w:rsidP="007B7ABB">
      <w:pPr>
        <w:rPr>
          <w:rtl/>
        </w:rPr>
      </w:pPr>
      <w:r>
        <w:rPr>
          <w:rFonts w:hint="cs"/>
          <w:rtl/>
        </w:rPr>
        <w:t>ראשון היה אברהם יצחק ויעקב</w:t>
      </w:r>
    </w:p>
    <w:p w14:paraId="116F1F3C" w14:textId="05A27548" w:rsidR="001715D1" w:rsidRDefault="001715D1" w:rsidP="007B7ABB">
      <w:pPr>
        <w:rPr>
          <w:rtl/>
        </w:rPr>
      </w:pPr>
      <w:r>
        <w:rPr>
          <w:rFonts w:hint="cs"/>
          <w:rtl/>
        </w:rPr>
        <w:t>אבתינו מעולם</w:t>
      </w:r>
      <w:ins w:id="311" w:author="אורן ישי הירשהורן" w:date="2020-05-25T13:24:00Z">
        <w:r w:rsidR="00D1523A">
          <w:rPr>
            <w:rFonts w:hint="cs"/>
            <w:rtl/>
          </w:rPr>
          <w:t xml:space="preserve"> </w:t>
        </w:r>
        <w:r w:rsidR="00D1523A">
          <w:rPr>
            <w:rFonts w:asciiTheme="minorBidi" w:hAnsiTheme="minorBidi"/>
            <w:rtl/>
            <w:lang w:bidi="ar-SA"/>
          </w:rPr>
          <w:t>﮲</w:t>
        </w:r>
      </w:ins>
      <w:r>
        <w:rPr>
          <w:rFonts w:hint="cs"/>
          <w:rtl/>
        </w:rPr>
        <w:t xml:space="preserve"> בני </w:t>
      </w:r>
      <w:del w:id="312" w:author="אורן ישי הירשהורן" w:date="2020-05-25T13:24:00Z">
        <w:r w:rsidDel="00D1523A">
          <w:rPr>
            <w:rStyle w:val="FootnoteReference"/>
            <w:rtl/>
          </w:rPr>
          <w:footnoteReference w:id="42"/>
        </w:r>
      </w:del>
      <w:r>
        <w:rPr>
          <w:rFonts w:hint="cs"/>
          <w:rtl/>
        </w:rPr>
        <w:t>זכור כל אלה</w:t>
      </w:r>
    </w:p>
    <w:p w14:paraId="5552984A" w14:textId="73E6CCD0" w:rsidR="001715D1" w:rsidRDefault="001715D1" w:rsidP="001715D1">
      <w:pPr>
        <w:rPr>
          <w:rtl/>
        </w:rPr>
      </w:pPr>
      <w:r>
        <w:rPr>
          <w:rFonts w:hint="cs"/>
          <w:rtl/>
        </w:rPr>
        <w:t>ושא נשים מזרע אחיהם ונתברכו</w:t>
      </w:r>
    </w:p>
    <w:p w14:paraId="784C2A61" w14:textId="415515DA" w:rsidR="001715D1" w:rsidRDefault="001715D1" w:rsidP="001715D1">
      <w:pPr>
        <w:rPr>
          <w:rtl/>
        </w:rPr>
      </w:pPr>
      <w:r>
        <w:rPr>
          <w:rFonts w:hint="cs"/>
          <w:rtl/>
        </w:rPr>
        <w:lastRenderedPageBreak/>
        <w:t>אחיהם בניהם וזרעם יירשו ארץ</w:t>
      </w:r>
      <w:r>
        <w:rPr>
          <w:rStyle w:val="FootnoteReference"/>
          <w:rtl/>
        </w:rPr>
        <w:footnoteReference w:id="43"/>
      </w:r>
    </w:p>
    <w:p w14:paraId="78341326" w14:textId="60D46AED" w:rsidR="001715D1" w:rsidRDefault="001715D1" w:rsidP="001715D1">
      <w:pPr>
        <w:rPr>
          <w:rtl/>
        </w:rPr>
      </w:pPr>
      <w:r>
        <w:rPr>
          <w:rFonts w:hint="cs"/>
          <w:rtl/>
        </w:rPr>
        <w:t>ועתה בני אהוב את אחיך ואל</w:t>
      </w:r>
    </w:p>
    <w:p w14:paraId="5016FFDB" w14:textId="6CFFFFC6" w:rsidR="001715D1" w:rsidRDefault="001715D1" w:rsidP="001715D1">
      <w:pPr>
        <w:rPr>
          <w:rtl/>
        </w:rPr>
      </w:pPr>
      <w:r>
        <w:rPr>
          <w:rFonts w:hint="cs"/>
          <w:rtl/>
        </w:rPr>
        <w:t>יגבה לבך</w:t>
      </w:r>
      <w:del w:id="315" w:author="אורן ישי הירשהורן" w:date="2020-05-25T13:18:00Z">
        <w:r w:rsidDel="00D1523A">
          <w:rPr>
            <w:rStyle w:val="FootnoteReference"/>
            <w:rtl/>
          </w:rPr>
          <w:footnoteReference w:id="44"/>
        </w:r>
      </w:del>
      <w:r>
        <w:rPr>
          <w:rFonts w:hint="cs"/>
          <w:rtl/>
        </w:rPr>
        <w:t xml:space="preserve"> בבנים ובבנות ותן</w:t>
      </w:r>
    </w:p>
    <w:p w14:paraId="3FEA8232" w14:textId="1F8D7CD4" w:rsidR="001715D1" w:rsidRDefault="001715D1" w:rsidP="001715D1">
      <w:pPr>
        <w:rPr>
          <w:ins w:id="318" w:author="אורן ישי הירשהורן" w:date="2020-06-21T11:49:00Z"/>
          <w:rtl/>
        </w:rPr>
      </w:pPr>
      <w:r>
        <w:rPr>
          <w:rFonts w:hint="cs"/>
          <w:rtl/>
        </w:rPr>
        <w:t>לבך בכל מעשיך ואת אשר תשנא</w:t>
      </w:r>
    </w:p>
    <w:p w14:paraId="11FAA22B" w14:textId="7D6F726D" w:rsidR="000A442F" w:rsidRDefault="000A442F" w:rsidP="001715D1">
      <w:pPr>
        <w:rPr>
          <w:rtl/>
        </w:rPr>
      </w:pPr>
      <w:ins w:id="319" w:author="אורן ישי הירשהורן" w:date="2020-06-21T11:49:00Z">
        <w:r>
          <w:rPr>
            <w:rFonts w:hint="cs"/>
            <w:rtl/>
          </w:rPr>
          <w:t>עמוד 6 בתצלום, טור א'</w:t>
        </w:r>
      </w:ins>
    </w:p>
    <w:p w14:paraId="188A5F26" w14:textId="170304FA" w:rsidR="001715D1" w:rsidRDefault="00D1523A" w:rsidP="001715D1">
      <w:pPr>
        <w:rPr>
          <w:rtl/>
        </w:rPr>
      </w:pPr>
      <w:ins w:id="320" w:author="אורן ישי הירשהורן" w:date="2020-05-25T13:25:00Z">
        <w:r>
          <w:rPr>
            <w:rFonts w:hint="cs"/>
            <w:rtl/>
          </w:rPr>
          <w:t xml:space="preserve">עליך </w:t>
        </w:r>
      </w:ins>
      <w:r w:rsidR="00313807">
        <w:rPr>
          <w:rFonts w:hint="cs"/>
          <w:rtl/>
        </w:rPr>
        <w:t>לא תעשה לאחרים</w:t>
      </w:r>
      <w:del w:id="321" w:author="אורן ישי הירשהורן" w:date="2020-05-25T13:18:00Z">
        <w:r w:rsidR="00313807" w:rsidDel="00D1523A">
          <w:rPr>
            <w:rStyle w:val="FootnoteReference"/>
            <w:rtl/>
          </w:rPr>
          <w:footnoteReference w:id="45"/>
        </w:r>
      </w:del>
      <w:r w:rsidR="00313807">
        <w:rPr>
          <w:rFonts w:hint="cs"/>
          <w:rtl/>
        </w:rPr>
        <w:t xml:space="preserve"> כי בזדון</w:t>
      </w:r>
    </w:p>
    <w:p w14:paraId="7630B562" w14:textId="522141AF" w:rsidR="00313807" w:rsidRDefault="00313807" w:rsidP="001715D1">
      <w:pPr>
        <w:rPr>
          <w:rtl/>
        </w:rPr>
      </w:pPr>
      <w:r>
        <w:rPr>
          <w:rFonts w:hint="cs"/>
          <w:rtl/>
        </w:rPr>
        <w:t>מהומה יש וכל תועבת יי</w:t>
      </w:r>
      <w:ins w:id="324" w:author="אורן ישי הירשהורן" w:date="2020-05-25T13:25:00Z">
        <w:r w:rsidR="00657C04">
          <w:rPr>
            <w:rFonts w:asciiTheme="minorBidi" w:hAnsiTheme="minorBidi"/>
            <w:rtl/>
            <w:lang w:bidi="ar-SA"/>
          </w:rPr>
          <w:t>﮲</w:t>
        </w:r>
      </w:ins>
      <w:del w:id="325" w:author="אורן ישי הירשהורן" w:date="2020-05-25T13:25:00Z">
        <w:r w:rsidDel="00657C04">
          <w:rPr>
            <w:rStyle w:val="FootnoteReference"/>
            <w:rtl/>
          </w:rPr>
          <w:footnoteReference w:id="46"/>
        </w:r>
      </w:del>
      <w:r>
        <w:rPr>
          <w:rFonts w:hint="cs"/>
          <w:rtl/>
        </w:rPr>
        <w:t xml:space="preserve"> פעולת</w:t>
      </w:r>
    </w:p>
    <w:p w14:paraId="7F711B56" w14:textId="7CB79D83" w:rsidR="00313807" w:rsidRDefault="00313807" w:rsidP="001715D1">
      <w:pPr>
        <w:rPr>
          <w:rtl/>
        </w:rPr>
      </w:pPr>
      <w:r>
        <w:rPr>
          <w:rFonts w:hint="cs"/>
          <w:rtl/>
        </w:rPr>
        <w:t xml:space="preserve">שכיר אל תלין </w:t>
      </w:r>
      <w:ins w:id="328" w:author="אורן ישי הירשהורן" w:date="2020-05-25T13:26:00Z">
        <w:r w:rsidR="00657C04">
          <w:rPr>
            <w:rFonts w:hint="cs"/>
            <w:rtl/>
          </w:rPr>
          <w:t>עמך</w:t>
        </w:r>
      </w:ins>
      <w:del w:id="329" w:author="אורן ישי הירשהורן" w:date="2020-05-25T13:26:00Z">
        <w:r w:rsidDel="00657C04">
          <w:rPr>
            <w:rFonts w:hint="cs"/>
            <w:rtl/>
          </w:rPr>
          <w:delText>שוד</w:delText>
        </w:r>
      </w:del>
      <w:del w:id="330" w:author="אורן ישי הירשהורן" w:date="2020-05-25T13:25:00Z">
        <w:r w:rsidDel="00657C04">
          <w:rPr>
            <w:rFonts w:hint="cs"/>
            <w:rtl/>
          </w:rPr>
          <w:delText xml:space="preserve"> (?)</w:delText>
        </w:r>
      </w:del>
      <w:r>
        <w:rPr>
          <w:rFonts w:hint="cs"/>
          <w:rtl/>
        </w:rPr>
        <w:t xml:space="preserve"> ופעולתך</w:t>
      </w:r>
    </w:p>
    <w:p w14:paraId="76BE7B63" w14:textId="7BCCFA1F" w:rsidR="00313807" w:rsidRDefault="00313807" w:rsidP="001715D1">
      <w:pPr>
        <w:rPr>
          <w:rtl/>
        </w:rPr>
      </w:pPr>
      <w:r>
        <w:rPr>
          <w:rFonts w:hint="cs"/>
          <w:rtl/>
        </w:rPr>
        <w:t>ועבודתך ישלם לך האל</w:t>
      </w:r>
      <w:ins w:id="331" w:author="אורן ישי הירשהורן" w:date="2020-05-25T13:26:00Z">
        <w:r w:rsidR="00657C04">
          <w:rPr>
            <w:rFonts w:hint="cs"/>
            <w:rtl/>
          </w:rPr>
          <w:t>ק'</w:t>
        </w:r>
      </w:ins>
      <w:del w:id="332" w:author="אורן ישי הירשהורן" w:date="2020-05-25T13:26:00Z">
        <w:r w:rsidDel="00657C04">
          <w:rPr>
            <w:rFonts w:hint="cs"/>
            <w:rtl/>
          </w:rPr>
          <w:delText>ה</w:delText>
        </w:r>
      </w:del>
      <w:r>
        <w:rPr>
          <w:rFonts w:hint="cs"/>
          <w:rtl/>
        </w:rPr>
        <w:t>ים</w:t>
      </w:r>
      <w:ins w:id="333" w:author="אורן ישי הירשהורן" w:date="2020-05-25T13:26:00Z">
        <w:r w:rsidR="00657C04">
          <w:rPr>
            <w:rFonts w:asciiTheme="minorBidi" w:hAnsiTheme="minorBidi"/>
            <w:rtl/>
            <w:lang w:bidi="ar-SA"/>
          </w:rPr>
          <w:t>﮲</w:t>
        </w:r>
      </w:ins>
      <w:r>
        <w:rPr>
          <w:rFonts w:hint="cs"/>
          <w:rtl/>
        </w:rPr>
        <w:t xml:space="preserve"> ומנע</w:t>
      </w:r>
    </w:p>
    <w:p w14:paraId="634B4030" w14:textId="04BDD822" w:rsidR="00313807" w:rsidRDefault="00313807" w:rsidP="001715D1">
      <w:pPr>
        <w:rPr>
          <w:rtl/>
        </w:rPr>
      </w:pPr>
      <w:r>
        <w:rPr>
          <w:rFonts w:hint="cs"/>
          <w:rtl/>
        </w:rPr>
        <w:t>עצמך מכל אילו ומלחמך תן לרעבי'</w:t>
      </w:r>
    </w:p>
    <w:p w14:paraId="02194D59" w14:textId="561F2715" w:rsidR="00313807" w:rsidRDefault="00313807" w:rsidP="001715D1">
      <w:pPr>
        <w:rPr>
          <w:rtl/>
        </w:rPr>
      </w:pPr>
      <w:r>
        <w:rPr>
          <w:rFonts w:hint="cs"/>
          <w:rtl/>
        </w:rPr>
        <w:t>ומבגדיך תן לערומים בני לחמך</w:t>
      </w:r>
    </w:p>
    <w:p w14:paraId="042B33EA" w14:textId="027D624D" w:rsidR="00313807" w:rsidRDefault="00313807" w:rsidP="001715D1">
      <w:pPr>
        <w:rPr>
          <w:rtl/>
        </w:rPr>
      </w:pPr>
      <w:r>
        <w:rPr>
          <w:rFonts w:hint="cs"/>
          <w:rtl/>
        </w:rPr>
        <w:t>ויינך שפוך על קברי צדיקים</w:t>
      </w:r>
      <w:r>
        <w:rPr>
          <w:rStyle w:val="FootnoteReference"/>
          <w:rtl/>
        </w:rPr>
        <w:footnoteReference w:id="47"/>
      </w:r>
    </w:p>
    <w:p w14:paraId="1F30D4AE" w14:textId="01A46C87" w:rsidR="00313807" w:rsidRDefault="00313807" w:rsidP="001715D1">
      <w:pPr>
        <w:rPr>
          <w:rtl/>
        </w:rPr>
      </w:pPr>
      <w:r>
        <w:rPr>
          <w:rFonts w:hint="cs"/>
          <w:rtl/>
        </w:rPr>
        <w:t>ושמע לעצה טובה כי אם לי</w:t>
      </w:r>
      <w:ins w:id="334" w:author="אורן ישי הירשהורן" w:date="2020-05-25T13:27:00Z">
        <w:r w:rsidR="00657C04">
          <w:rPr>
            <w:rFonts w:hint="cs"/>
            <w:rtl/>
          </w:rPr>
          <w:t>"</w:t>
        </w:r>
      </w:ins>
      <w:r>
        <w:rPr>
          <w:rFonts w:hint="cs"/>
          <w:rtl/>
        </w:rPr>
        <w:t>י כי כל אשר</w:t>
      </w:r>
    </w:p>
    <w:p w14:paraId="78D0925E" w14:textId="40C3FBA7" w:rsidR="00313807" w:rsidRDefault="00313807" w:rsidP="001715D1">
      <w:pPr>
        <w:rPr>
          <w:rtl/>
        </w:rPr>
      </w:pPr>
      <w:r>
        <w:rPr>
          <w:rFonts w:hint="cs"/>
          <w:rtl/>
        </w:rPr>
        <w:t>יחפוץ ישפיל עד תהום וכל אשר</w:t>
      </w:r>
    </w:p>
    <w:p w14:paraId="0454614C" w14:textId="6E41E9FB" w:rsidR="00313807" w:rsidRDefault="00313807" w:rsidP="00313807">
      <w:pPr>
        <w:rPr>
          <w:rtl/>
        </w:rPr>
      </w:pPr>
      <w:r>
        <w:rPr>
          <w:rFonts w:hint="cs"/>
          <w:rtl/>
        </w:rPr>
        <w:t>יחפוץ ירים בני שמור אמריי</w:t>
      </w:r>
    </w:p>
    <w:p w14:paraId="71BA448E" w14:textId="0FD18512" w:rsidR="00313807" w:rsidRDefault="00313807" w:rsidP="00313807">
      <w:pPr>
        <w:rPr>
          <w:rtl/>
        </w:rPr>
      </w:pPr>
      <w:r>
        <w:rPr>
          <w:rFonts w:hint="cs"/>
          <w:rtl/>
        </w:rPr>
        <w:t>ומצותיי אל י</w:t>
      </w:r>
      <w:ins w:id="335" w:author="אורן ישי הירשהורן" w:date="2020-05-25T14:10:00Z">
        <w:r w:rsidR="00677B2E">
          <w:rPr>
            <w:rFonts w:asciiTheme="minorBidi" w:hAnsiTheme="minorBidi"/>
            <w:rtl/>
          </w:rPr>
          <w:t>∙</w:t>
        </w:r>
      </w:ins>
      <w:r>
        <w:rPr>
          <w:rFonts w:hint="cs"/>
          <w:rtl/>
        </w:rPr>
        <w:t>לי</w:t>
      </w:r>
      <w:ins w:id="336" w:author="אורן ישי הירשהורן" w:date="2020-05-25T14:10:00Z">
        <w:r w:rsidR="00677B2E">
          <w:rPr>
            <w:rFonts w:hint="cs"/>
            <w:rtl/>
          </w:rPr>
          <w:t>זו</w:t>
        </w:r>
      </w:ins>
      <w:del w:id="337" w:author="אורן ישי הירשהורן" w:date="2020-05-25T14:10:00Z">
        <w:r w:rsidDel="00677B2E">
          <w:rPr>
            <w:rFonts w:hint="cs"/>
            <w:rtl/>
          </w:rPr>
          <w:delText>דו (???)</w:delText>
        </w:r>
      </w:del>
      <w:r>
        <w:rPr>
          <w:rFonts w:hint="cs"/>
          <w:rtl/>
        </w:rPr>
        <w:t xml:space="preserve"> מעיניך ועתה</w:t>
      </w:r>
    </w:p>
    <w:p w14:paraId="3E960917" w14:textId="6093A452" w:rsidR="00313807" w:rsidRDefault="00313807" w:rsidP="00313807">
      <w:pPr>
        <w:rPr>
          <w:rtl/>
        </w:rPr>
      </w:pPr>
      <w:r>
        <w:rPr>
          <w:rFonts w:hint="cs"/>
          <w:rtl/>
        </w:rPr>
        <w:t>בני אודיעך דבר כספי י' ככרים</w:t>
      </w:r>
    </w:p>
    <w:p w14:paraId="1B13CF75" w14:textId="58027353" w:rsidR="00313807" w:rsidRDefault="00313807" w:rsidP="00313807">
      <w:pPr>
        <w:rPr>
          <w:rtl/>
        </w:rPr>
      </w:pPr>
      <w:r>
        <w:rPr>
          <w:rFonts w:hint="cs"/>
          <w:rtl/>
        </w:rPr>
        <w:t>אשר הפקדתי ביד גבאל אחי</w:t>
      </w:r>
    </w:p>
    <w:p w14:paraId="710F1DE0" w14:textId="73EAAB8C" w:rsidR="00313807" w:rsidRDefault="00313807" w:rsidP="00313807">
      <w:pPr>
        <w:rPr>
          <w:rtl/>
        </w:rPr>
      </w:pPr>
      <w:r>
        <w:rPr>
          <w:rFonts w:hint="cs"/>
          <w:rtl/>
        </w:rPr>
        <w:t>קרובי ב</w:t>
      </w:r>
      <w:ins w:id="338" w:author="אורן ישי הירשהורן" w:date="2020-05-25T14:10:00Z">
        <w:r w:rsidR="00677B2E">
          <w:rPr>
            <w:rFonts w:hint="cs"/>
            <w:rtl/>
          </w:rPr>
          <w:t>ד</w:t>
        </w:r>
      </w:ins>
      <w:del w:id="339" w:author="אורן ישי הירשהורן" w:date="2020-05-25T14:10:00Z">
        <w:r w:rsidDel="00677B2E">
          <w:rPr>
            <w:rFonts w:hint="cs"/>
            <w:rtl/>
          </w:rPr>
          <w:delText>ר</w:delText>
        </w:r>
      </w:del>
      <w:r>
        <w:rPr>
          <w:rFonts w:hint="cs"/>
          <w:rtl/>
        </w:rPr>
        <w:t>אגיש מדינת מדי כי לא</w:t>
      </w:r>
    </w:p>
    <w:p w14:paraId="0ED4891F" w14:textId="5FC6AD1C" w:rsidR="00313807" w:rsidRDefault="00313807" w:rsidP="00313807">
      <w:pPr>
        <w:rPr>
          <w:rtl/>
        </w:rPr>
      </w:pPr>
      <w:r>
        <w:rPr>
          <w:rFonts w:hint="cs"/>
          <w:rtl/>
        </w:rPr>
        <w:t>ידעתי יום מותי</w:t>
      </w:r>
      <w:r>
        <w:rPr>
          <w:rStyle w:val="FootnoteReference"/>
          <w:rtl/>
        </w:rPr>
        <w:footnoteReference w:id="48"/>
      </w:r>
      <w:ins w:id="340" w:author="אורן ישי הירשהורן" w:date="2020-05-25T14:19:00Z">
        <w:r w:rsidR="00677B2E">
          <w:rPr>
            <w:rFonts w:asciiTheme="minorBidi" w:hAnsiTheme="minorBidi"/>
            <w:rtl/>
            <w:lang w:bidi="ar-SA"/>
          </w:rPr>
          <w:t>﮲</w:t>
        </w:r>
      </w:ins>
      <w:r>
        <w:rPr>
          <w:rFonts w:hint="cs"/>
          <w:rtl/>
        </w:rPr>
        <w:t xml:space="preserve"> ועתה בני אם תיר'</w:t>
      </w:r>
    </w:p>
    <w:p w14:paraId="68DE4A0E" w14:textId="0CC419EA" w:rsidR="00313807" w:rsidRDefault="00313807" w:rsidP="00313807">
      <w:pPr>
        <w:rPr>
          <w:rtl/>
        </w:rPr>
      </w:pPr>
      <w:r>
        <w:rPr>
          <w:rFonts w:hint="cs"/>
          <w:rtl/>
        </w:rPr>
        <w:t>את י</w:t>
      </w:r>
      <w:ins w:id="341" w:author="אורן ישי הירשהורן" w:date="2020-05-25T14:11:00Z">
        <w:r w:rsidR="00677B2E">
          <w:rPr>
            <w:rFonts w:hint="cs"/>
            <w:rtl/>
          </w:rPr>
          <w:t>"</w:t>
        </w:r>
      </w:ins>
      <w:r>
        <w:rPr>
          <w:rFonts w:hint="cs"/>
          <w:rtl/>
        </w:rPr>
        <w:t>י ותשמור עצמך מכל חטא</w:t>
      </w:r>
    </w:p>
    <w:p w14:paraId="39705999" w14:textId="710ED5BF" w:rsidR="00313807" w:rsidRDefault="00313807" w:rsidP="00313807">
      <w:pPr>
        <w:rPr>
          <w:rtl/>
        </w:rPr>
      </w:pPr>
      <w:r>
        <w:rPr>
          <w:rFonts w:hint="cs"/>
          <w:rtl/>
        </w:rPr>
        <w:t xml:space="preserve">ובהצנע לכת עם </w:t>
      </w:r>
      <w:ins w:id="342" w:author="אורן ישי הירשהורן" w:date="2020-05-25T14:11:00Z">
        <w:r w:rsidR="00677B2E" w:rsidRPr="00677B2E">
          <w:rPr>
            <w:rFonts w:cs="Arial" w:hint="cs"/>
            <w:rtl/>
          </w:rPr>
          <w:t>ﭏ</w:t>
        </w:r>
        <w:r w:rsidR="00677B2E">
          <w:rPr>
            <w:rFonts w:cs="Arial" w:hint="cs"/>
            <w:rtl/>
          </w:rPr>
          <w:t>ק'</w:t>
        </w:r>
      </w:ins>
      <w:del w:id="343" w:author="אורן ישי הירשהורן" w:date="2020-05-25T14:11:00Z">
        <w:r w:rsidDel="00677B2E">
          <w:rPr>
            <w:rFonts w:hint="cs"/>
            <w:rtl/>
          </w:rPr>
          <w:delText>אלה</w:delText>
        </w:r>
      </w:del>
      <w:r>
        <w:rPr>
          <w:rFonts w:hint="cs"/>
          <w:rtl/>
        </w:rPr>
        <w:t>יך</w:t>
      </w:r>
      <w:r>
        <w:rPr>
          <w:rStyle w:val="FootnoteReference"/>
          <w:rtl/>
        </w:rPr>
        <w:footnoteReference w:id="49"/>
      </w:r>
      <w:r>
        <w:rPr>
          <w:rFonts w:hint="cs"/>
          <w:rtl/>
        </w:rPr>
        <w:t xml:space="preserve"> הוא יתן</w:t>
      </w:r>
    </w:p>
    <w:p w14:paraId="39FE8F7A" w14:textId="478F0BF3" w:rsidR="00313807" w:rsidRDefault="00313807" w:rsidP="00313807">
      <w:pPr>
        <w:rPr>
          <w:rtl/>
        </w:rPr>
      </w:pPr>
      <w:r>
        <w:rPr>
          <w:rFonts w:hint="cs"/>
          <w:rtl/>
        </w:rPr>
        <w:t>לך עושר גדול</w:t>
      </w:r>
      <w:ins w:id="344" w:author="אורן ישי הירשהורן" w:date="2020-05-25T14:11:00Z">
        <w:r w:rsidR="00677B2E">
          <w:rPr>
            <w:rFonts w:hint="cs"/>
            <w:rtl/>
          </w:rPr>
          <w:t xml:space="preserve"> </w:t>
        </w:r>
        <w:r w:rsidR="00677B2E">
          <w:rPr>
            <w:rFonts w:asciiTheme="minorBidi" w:hAnsiTheme="minorBidi"/>
            <w:rtl/>
          </w:rPr>
          <w:t>∙</w:t>
        </w:r>
      </w:ins>
      <w:r>
        <w:rPr>
          <w:rFonts w:hint="cs"/>
          <w:rtl/>
        </w:rPr>
        <w:t xml:space="preserve"> וי</w:t>
      </w:r>
      <w:r w:rsidR="0002533F">
        <w:rPr>
          <w:rFonts w:hint="cs"/>
          <w:rtl/>
        </w:rPr>
        <w:t>ען</w:t>
      </w:r>
      <w:r>
        <w:rPr>
          <w:rFonts w:hint="cs"/>
          <w:rtl/>
        </w:rPr>
        <w:t xml:space="preserve"> טוביה את</w:t>
      </w:r>
    </w:p>
    <w:p w14:paraId="4F264790" w14:textId="4CC838B3" w:rsidR="00313807" w:rsidRDefault="00313807" w:rsidP="00313807">
      <w:pPr>
        <w:rPr>
          <w:rtl/>
        </w:rPr>
      </w:pPr>
      <w:r>
        <w:rPr>
          <w:rFonts w:hint="cs"/>
          <w:rtl/>
        </w:rPr>
        <w:t>אביו ויאמר ככל אשר צויתני</w:t>
      </w:r>
      <w:ins w:id="345" w:author="אורן ישי הירשהורן" w:date="2020-05-25T14:12:00Z">
        <w:r w:rsidR="00677B2E">
          <w:rPr>
            <w:rFonts w:hint="cs"/>
            <w:rtl/>
          </w:rPr>
          <w:t xml:space="preserve"> ~</w:t>
        </w:r>
      </w:ins>
    </w:p>
    <w:p w14:paraId="7D387CD6" w14:textId="346B238E" w:rsidR="00313807" w:rsidRDefault="00313807" w:rsidP="00313807">
      <w:pPr>
        <w:rPr>
          <w:rtl/>
        </w:rPr>
      </w:pPr>
      <w:r>
        <w:rPr>
          <w:rFonts w:hint="cs"/>
          <w:rtl/>
        </w:rPr>
        <w:t>אעשה אבל איך אוכל ליקח את</w:t>
      </w:r>
    </w:p>
    <w:p w14:paraId="0D3FE012" w14:textId="397B4981" w:rsidR="00313807" w:rsidRDefault="0002533F" w:rsidP="00313807">
      <w:pPr>
        <w:rPr>
          <w:rtl/>
        </w:rPr>
      </w:pPr>
      <w:r>
        <w:rPr>
          <w:rFonts w:hint="cs"/>
          <w:rtl/>
        </w:rPr>
        <w:t>הכסף מיד גבאל שהוא לא יכירני</w:t>
      </w:r>
    </w:p>
    <w:p w14:paraId="49BFAE4F" w14:textId="7B74FA42" w:rsidR="0002533F" w:rsidRDefault="0002533F" w:rsidP="00313807">
      <w:pPr>
        <w:rPr>
          <w:rtl/>
        </w:rPr>
      </w:pPr>
      <w:r>
        <w:rPr>
          <w:rFonts w:hint="cs"/>
          <w:rtl/>
        </w:rPr>
        <w:t>ואני לא אכירנו ומה</w:t>
      </w:r>
      <w:commentRangeStart w:id="346"/>
      <w:r w:rsidRPr="00677B2E">
        <w:rPr>
          <w:b/>
          <w:bCs/>
          <w:rtl/>
          <w:rPrChange w:id="347" w:author="אורן ישי הירשהורן" w:date="2020-05-25T14:12:00Z">
            <w:rPr>
              <w:rtl/>
            </w:rPr>
          </w:rPrChange>
        </w:rPr>
        <w:t xml:space="preserve"> סימן</w:t>
      </w:r>
      <w:commentRangeEnd w:id="346"/>
      <w:r w:rsidR="00677B2E">
        <w:rPr>
          <w:rStyle w:val="CommentReference"/>
          <w:rtl/>
        </w:rPr>
        <w:commentReference w:id="346"/>
      </w:r>
      <w:r>
        <w:rPr>
          <w:rStyle w:val="FootnoteReference"/>
          <w:rtl/>
        </w:rPr>
        <w:footnoteReference w:id="50"/>
      </w:r>
      <w:r>
        <w:rPr>
          <w:rFonts w:hint="cs"/>
          <w:rtl/>
        </w:rPr>
        <w:t xml:space="preserve"> אתן</w:t>
      </w:r>
    </w:p>
    <w:p w14:paraId="51B1A252" w14:textId="3C31D47D" w:rsidR="0002533F" w:rsidRDefault="0002533F" w:rsidP="00313807">
      <w:pPr>
        <w:rPr>
          <w:rtl/>
        </w:rPr>
      </w:pPr>
      <w:r>
        <w:rPr>
          <w:rFonts w:hint="cs"/>
          <w:rtl/>
        </w:rPr>
        <w:lastRenderedPageBreak/>
        <w:t>לו ויאמן לי</w:t>
      </w:r>
      <w:ins w:id="348" w:author="אורן ישי הירשהורן" w:date="2020-05-25T14:19:00Z">
        <w:r w:rsidR="00677B2E">
          <w:rPr>
            <w:rFonts w:asciiTheme="minorBidi" w:hAnsiTheme="minorBidi"/>
            <w:rtl/>
            <w:lang w:bidi="ar-SA"/>
          </w:rPr>
          <w:t>﮲</w:t>
        </w:r>
      </w:ins>
      <w:r>
        <w:rPr>
          <w:rFonts w:hint="cs"/>
          <w:rtl/>
        </w:rPr>
        <w:t xml:space="preserve"> ויען טובי ויאמר זה</w:t>
      </w:r>
    </w:p>
    <w:p w14:paraId="05FEDD15" w14:textId="6106C4CB" w:rsidR="0002533F" w:rsidRDefault="0002533F" w:rsidP="00313807">
      <w:pPr>
        <w:rPr>
          <w:rtl/>
        </w:rPr>
      </w:pPr>
      <w:r>
        <w:rPr>
          <w:rFonts w:hint="cs"/>
          <w:rtl/>
        </w:rPr>
        <w:t>לך סימן אמתחתו</w:t>
      </w:r>
      <w:del w:id="349" w:author="אורן ישי הירשהורן" w:date="2020-05-25T14:13:00Z">
        <w:r w:rsidDel="00677B2E">
          <w:rPr>
            <w:rStyle w:val="FootnoteReference"/>
            <w:rtl/>
          </w:rPr>
          <w:footnoteReference w:id="51"/>
        </w:r>
      </w:del>
      <w:r>
        <w:rPr>
          <w:rFonts w:hint="cs"/>
          <w:rtl/>
        </w:rPr>
        <w:t xml:space="preserve"> נתן לי ואמתחתי</w:t>
      </w:r>
    </w:p>
    <w:p w14:paraId="3F4A9018" w14:textId="532AF27A" w:rsidR="0002533F" w:rsidRDefault="0002533F" w:rsidP="00313807">
      <w:pPr>
        <w:rPr>
          <w:rtl/>
        </w:rPr>
      </w:pPr>
      <w:r>
        <w:rPr>
          <w:rFonts w:hint="cs"/>
          <w:rtl/>
        </w:rPr>
        <w:t>קיבל ששמתי בו את הכסף</w:t>
      </w:r>
      <w:ins w:id="352" w:author="אורן ישי הירשהורן" w:date="2020-05-25T14:13:00Z">
        <w:r w:rsidR="00677B2E">
          <w:rPr>
            <w:rFonts w:hint="cs"/>
            <w:rtl/>
          </w:rPr>
          <w:t xml:space="preserve"> ~</w:t>
        </w:r>
      </w:ins>
    </w:p>
    <w:p w14:paraId="62101034" w14:textId="0CADCD4E" w:rsidR="0002533F" w:rsidRDefault="0002533F" w:rsidP="00313807">
      <w:pPr>
        <w:rPr>
          <w:ins w:id="353" w:author="אורן ישי הירשהורן" w:date="2020-06-21T11:50:00Z"/>
          <w:rtl/>
        </w:rPr>
      </w:pPr>
      <w:r>
        <w:rPr>
          <w:rFonts w:hint="cs"/>
          <w:rtl/>
        </w:rPr>
        <w:t>והפקדתי בידו ומן העת ההיא עד</w:t>
      </w:r>
    </w:p>
    <w:p w14:paraId="02A9D087" w14:textId="496BD411" w:rsidR="000A442F" w:rsidRDefault="000A442F" w:rsidP="00313807">
      <w:pPr>
        <w:rPr>
          <w:rtl/>
        </w:rPr>
      </w:pPr>
      <w:ins w:id="354" w:author="אורן ישי הירשהורן" w:date="2020-06-21T11:50:00Z">
        <w:r>
          <w:rPr>
            <w:rFonts w:hint="cs"/>
            <w:rtl/>
          </w:rPr>
          <w:t>עמוד 6 בתצלום, טור ב</w:t>
        </w:r>
      </w:ins>
    </w:p>
    <w:p w14:paraId="1259A131" w14:textId="08CF2F43" w:rsidR="0002533F" w:rsidRDefault="0002533F" w:rsidP="00313807">
      <w:pPr>
        <w:rPr>
          <w:rtl/>
        </w:rPr>
      </w:pPr>
      <w:r>
        <w:rPr>
          <w:rFonts w:hint="cs"/>
          <w:rtl/>
        </w:rPr>
        <w:t>היום הזה עשרים שנים ועתה</w:t>
      </w:r>
    </w:p>
    <w:p w14:paraId="0F54D205" w14:textId="50C8F492" w:rsidR="0002533F" w:rsidRDefault="0002533F" w:rsidP="00313807">
      <w:pPr>
        <w:rPr>
          <w:rtl/>
        </w:rPr>
      </w:pPr>
      <w:r>
        <w:rPr>
          <w:rFonts w:hint="cs"/>
          <w:rtl/>
        </w:rPr>
        <w:t>בני לך ובקש לך אדם שילך עמך</w:t>
      </w:r>
    </w:p>
    <w:p w14:paraId="485B725C" w14:textId="31A5142E" w:rsidR="0002533F" w:rsidRDefault="0002533F" w:rsidP="00313807">
      <w:pPr>
        <w:rPr>
          <w:rtl/>
        </w:rPr>
      </w:pPr>
      <w:r>
        <w:rPr>
          <w:rFonts w:hint="cs"/>
          <w:rtl/>
        </w:rPr>
        <w:t>ותן לו שכרו וקח את הכסף בעוד</w:t>
      </w:r>
      <w:ins w:id="355" w:author="אורן ישי הירשהורן" w:date="2020-05-25T14:14:00Z">
        <w:r w:rsidR="00677B2E">
          <w:rPr>
            <w:rFonts w:hint="cs"/>
            <w:rtl/>
          </w:rPr>
          <w:t>נ</w:t>
        </w:r>
      </w:ins>
      <w:r>
        <w:rPr>
          <w:rFonts w:hint="cs"/>
          <w:rtl/>
        </w:rPr>
        <w:t>י</w:t>
      </w:r>
    </w:p>
    <w:p w14:paraId="39F9F942" w14:textId="3FA83610" w:rsidR="0002533F" w:rsidRDefault="0002533F" w:rsidP="00313807">
      <w:pPr>
        <w:rPr>
          <w:rtl/>
        </w:rPr>
      </w:pPr>
      <w:r>
        <w:rPr>
          <w:rFonts w:hint="cs"/>
          <w:rtl/>
        </w:rPr>
        <w:t xml:space="preserve">חי </w:t>
      </w:r>
      <w:del w:id="356" w:author="אורן ישי הירשהורן" w:date="2020-06-16T13:15:00Z">
        <w:r w:rsidDel="009C796E">
          <w:rPr>
            <w:rFonts w:hint="cs"/>
            <w:rtl/>
          </w:rPr>
          <w:delText xml:space="preserve">ויצו </w:delText>
        </w:r>
      </w:del>
      <w:ins w:id="357" w:author="אורן ישי הירשהורן" w:date="2020-06-16T13:15:00Z">
        <w:r w:rsidR="009C796E">
          <w:rPr>
            <w:rFonts w:hint="cs"/>
            <w:rtl/>
          </w:rPr>
          <w:t xml:space="preserve">ויצא </w:t>
        </w:r>
      </w:ins>
      <w:r>
        <w:rPr>
          <w:rFonts w:hint="cs"/>
          <w:rtl/>
        </w:rPr>
        <w:t>טוביה לבקש אדם</w:t>
      </w:r>
    </w:p>
    <w:p w14:paraId="17759FEC" w14:textId="0DCBD8C8" w:rsidR="0002533F" w:rsidRDefault="0002533F" w:rsidP="00313807">
      <w:pPr>
        <w:rPr>
          <w:rtl/>
        </w:rPr>
      </w:pPr>
      <w:r>
        <w:rPr>
          <w:rFonts w:hint="cs"/>
          <w:rtl/>
        </w:rPr>
        <w:t>ללכת עמו וימצא את רפ</w:t>
      </w:r>
      <w:ins w:id="358" w:author="אורן ישי הירשהורן" w:date="2020-05-25T14:14:00Z">
        <w:r w:rsidR="00677B2E" w:rsidRPr="00677B2E">
          <w:rPr>
            <w:rFonts w:cs="Arial" w:hint="cs"/>
            <w:rtl/>
          </w:rPr>
          <w:t>ﭏ</w:t>
        </w:r>
        <w:r w:rsidR="00677B2E" w:rsidRPr="00677B2E" w:rsidDel="00677B2E">
          <w:rPr>
            <w:rFonts w:cs="Arial" w:hint="cs"/>
            <w:rtl/>
          </w:rPr>
          <w:t xml:space="preserve"> </w:t>
        </w:r>
      </w:ins>
      <w:del w:id="359" w:author="אורן ישי הירשהורן" w:date="2020-05-25T14:14:00Z">
        <w:r w:rsidDel="00677B2E">
          <w:rPr>
            <w:rFonts w:hint="cs"/>
            <w:rtl/>
          </w:rPr>
          <w:delText>א"ל</w:delText>
        </w:r>
      </w:del>
      <w:r>
        <w:rPr>
          <w:rFonts w:hint="cs"/>
          <w:rtl/>
        </w:rPr>
        <w:t xml:space="preserve"> עומד</w:t>
      </w:r>
    </w:p>
    <w:p w14:paraId="5BC79E33" w14:textId="0C3DF221" w:rsidR="0002533F" w:rsidRDefault="0002533F" w:rsidP="00313807">
      <w:pPr>
        <w:rPr>
          <w:rtl/>
        </w:rPr>
      </w:pPr>
      <w:r>
        <w:rPr>
          <w:rFonts w:hint="cs"/>
          <w:rtl/>
        </w:rPr>
        <w:t>ולא ידע כי מלאך הוא</w:t>
      </w:r>
      <w:ins w:id="360" w:author="אורן ישי הירשהורן" w:date="2020-05-25T14:19:00Z">
        <w:r w:rsidR="00677B2E">
          <w:rPr>
            <w:rFonts w:asciiTheme="minorBidi" w:hAnsiTheme="minorBidi"/>
            <w:rtl/>
            <w:lang w:bidi="ar-SA"/>
          </w:rPr>
          <w:t>﮲</w:t>
        </w:r>
      </w:ins>
      <w:r>
        <w:rPr>
          <w:rFonts w:hint="cs"/>
          <w:rtl/>
        </w:rPr>
        <w:t xml:space="preserve"> ויאמר אליו</w:t>
      </w:r>
    </w:p>
    <w:p w14:paraId="0E25D96A" w14:textId="4DAE664F" w:rsidR="0002533F" w:rsidRDefault="0002533F" w:rsidP="00313807">
      <w:pPr>
        <w:rPr>
          <w:rtl/>
        </w:rPr>
      </w:pPr>
      <w:r>
        <w:rPr>
          <w:rFonts w:hint="cs"/>
          <w:rtl/>
        </w:rPr>
        <w:t>בחור מאין אתה תדע</w:t>
      </w:r>
      <w:ins w:id="361" w:author="אורן ישי הירשהורן" w:date="2020-05-25T14:14:00Z">
        <w:r w:rsidR="00677B2E">
          <w:rPr>
            <w:rFonts w:hint="cs"/>
            <w:rtl/>
          </w:rPr>
          <w:t xml:space="preserve"> אתה</w:t>
        </w:r>
      </w:ins>
      <w:r>
        <w:rPr>
          <w:rFonts w:hint="cs"/>
          <w:rtl/>
        </w:rPr>
        <w:t xml:space="preserve"> ללכת</w:t>
      </w:r>
    </w:p>
    <w:p w14:paraId="1AA682AE" w14:textId="3697CD3A" w:rsidR="0002533F" w:rsidRDefault="0002533F" w:rsidP="0002533F">
      <w:pPr>
        <w:rPr>
          <w:rtl/>
        </w:rPr>
      </w:pPr>
      <w:r>
        <w:rPr>
          <w:rFonts w:hint="cs"/>
          <w:rtl/>
        </w:rPr>
        <w:t>למדי</w:t>
      </w:r>
      <w:ins w:id="362" w:author="אורן ישי הירשהורן" w:date="2020-05-25T14:14:00Z">
        <w:r w:rsidR="00677B2E">
          <w:rPr>
            <w:rFonts w:asciiTheme="minorBidi" w:hAnsiTheme="minorBidi"/>
            <w:rtl/>
          </w:rPr>
          <w:t>∙</w:t>
        </w:r>
      </w:ins>
      <w:r>
        <w:rPr>
          <w:rFonts w:hint="cs"/>
          <w:rtl/>
        </w:rPr>
        <w:t xml:space="preserve"> ויאמר אליו ידעתי כל הדרכי'</w:t>
      </w:r>
    </w:p>
    <w:p w14:paraId="6F68BA66" w14:textId="393B408E" w:rsidR="0002533F" w:rsidRDefault="0002533F" w:rsidP="0002533F">
      <w:pPr>
        <w:rPr>
          <w:rtl/>
        </w:rPr>
      </w:pPr>
      <w:r>
        <w:rPr>
          <w:rFonts w:hint="cs"/>
          <w:rtl/>
        </w:rPr>
        <w:t>ובמדי הייתי אושפיז</w:t>
      </w:r>
      <w:r>
        <w:rPr>
          <w:rStyle w:val="FootnoteReference"/>
          <w:rtl/>
        </w:rPr>
        <w:footnoteReference w:id="52"/>
      </w:r>
      <w:r>
        <w:rPr>
          <w:rFonts w:hint="cs"/>
          <w:rtl/>
        </w:rPr>
        <w:t xml:space="preserve"> עם גבאל</w:t>
      </w:r>
    </w:p>
    <w:p w14:paraId="31286240" w14:textId="4144489D" w:rsidR="0002533F" w:rsidRDefault="0002533F" w:rsidP="0002533F">
      <w:pPr>
        <w:rPr>
          <w:rtl/>
        </w:rPr>
      </w:pPr>
      <w:r>
        <w:rPr>
          <w:rFonts w:hint="cs"/>
          <w:rtl/>
        </w:rPr>
        <w:t>אחינו היושב באגבתנים מדינת</w:t>
      </w:r>
    </w:p>
    <w:p w14:paraId="3D6641BF" w14:textId="015AA885" w:rsidR="0002533F" w:rsidRDefault="0002533F" w:rsidP="0002533F">
      <w:pPr>
        <w:rPr>
          <w:rtl/>
        </w:rPr>
      </w:pPr>
      <w:r>
        <w:rPr>
          <w:rFonts w:hint="cs"/>
          <w:rtl/>
        </w:rPr>
        <w:t>מדי ודרך שני ימים מן אגבתנים</w:t>
      </w:r>
    </w:p>
    <w:p w14:paraId="0DFFA3F3" w14:textId="7E2B2C1C" w:rsidR="0002533F" w:rsidRDefault="0002533F" w:rsidP="0002533F">
      <w:pPr>
        <w:rPr>
          <w:rtl/>
        </w:rPr>
      </w:pPr>
      <w:r>
        <w:rPr>
          <w:rFonts w:hint="cs"/>
          <w:rtl/>
        </w:rPr>
        <w:t xml:space="preserve">עד </w:t>
      </w:r>
      <w:ins w:id="363" w:author="אורן ישי הירשהורן" w:date="2020-05-25T14:15:00Z">
        <w:r w:rsidR="00677B2E">
          <w:rPr>
            <w:rFonts w:hint="cs"/>
            <w:rtl/>
          </w:rPr>
          <w:t>ד</w:t>
        </w:r>
      </w:ins>
      <w:del w:id="364" w:author="אורן ישי הירשהורן" w:date="2020-05-25T14:15:00Z">
        <w:r w:rsidDel="00677B2E">
          <w:rPr>
            <w:rFonts w:hint="cs"/>
            <w:rtl/>
          </w:rPr>
          <w:delText>ר</w:delText>
        </w:r>
      </w:del>
      <w:r>
        <w:rPr>
          <w:rFonts w:hint="cs"/>
          <w:rtl/>
        </w:rPr>
        <w:t>אגיש בנינוה ו</w:t>
      </w:r>
      <w:ins w:id="365" w:author="אורן ישי הירשהורן" w:date="2020-05-25T14:16:00Z">
        <w:r w:rsidR="00677B2E">
          <w:rPr>
            <w:rFonts w:hint="cs"/>
            <w:rtl/>
          </w:rPr>
          <w:t>ד</w:t>
        </w:r>
      </w:ins>
      <w:del w:id="366" w:author="אורן ישי הירשהורן" w:date="2020-05-25T14:16:00Z">
        <w:r w:rsidDel="00677B2E">
          <w:rPr>
            <w:rFonts w:hint="cs"/>
            <w:rtl/>
          </w:rPr>
          <w:delText>ר</w:delText>
        </w:r>
      </w:del>
      <w:r>
        <w:rPr>
          <w:rFonts w:hint="cs"/>
          <w:rtl/>
        </w:rPr>
        <w:t>אגיש בנהר</w:t>
      </w:r>
    </w:p>
    <w:p w14:paraId="525DE0FB" w14:textId="2D2F41DB" w:rsidR="0002533F" w:rsidRDefault="0002533F" w:rsidP="0002533F">
      <w:pPr>
        <w:rPr>
          <w:rtl/>
        </w:rPr>
      </w:pPr>
      <w:r>
        <w:rPr>
          <w:rFonts w:hint="cs"/>
          <w:rtl/>
        </w:rPr>
        <w:t>ואגבתנים בשדה ויאמר לו טובי'</w:t>
      </w:r>
    </w:p>
    <w:p w14:paraId="08FE3A04" w14:textId="59A30EF6" w:rsidR="0002533F" w:rsidRDefault="0002533F" w:rsidP="0002533F">
      <w:pPr>
        <w:rPr>
          <w:rtl/>
        </w:rPr>
      </w:pPr>
      <w:r>
        <w:rPr>
          <w:rFonts w:hint="cs"/>
          <w:rtl/>
        </w:rPr>
        <w:t>עמוד ואגיד לאבי שאתה תלך</w:t>
      </w:r>
    </w:p>
    <w:p w14:paraId="5F81C69C" w14:textId="1460B97C" w:rsidR="0002533F" w:rsidRDefault="0002533F" w:rsidP="0002533F">
      <w:pPr>
        <w:rPr>
          <w:rtl/>
        </w:rPr>
      </w:pPr>
      <w:r>
        <w:rPr>
          <w:rFonts w:hint="cs"/>
          <w:rtl/>
        </w:rPr>
        <w:t>עמדי וניתן לך שכר הדרך ויאמר</w:t>
      </w:r>
    </w:p>
    <w:p w14:paraId="44129DC6" w14:textId="21BFCF2B" w:rsidR="0002533F" w:rsidRDefault="0002533F" w:rsidP="0002533F">
      <w:pPr>
        <w:rPr>
          <w:rtl/>
        </w:rPr>
      </w:pPr>
      <w:r>
        <w:rPr>
          <w:rFonts w:hint="cs"/>
          <w:rtl/>
        </w:rPr>
        <w:t xml:space="preserve">הנני עומד עד </w:t>
      </w:r>
      <w:del w:id="367" w:author="אורן ישי הירשהורן" w:date="2020-05-25T14:16:00Z">
        <w:r w:rsidDel="00677B2E">
          <w:rPr>
            <w:rFonts w:hint="cs"/>
            <w:rtl/>
          </w:rPr>
          <w:delText xml:space="preserve">תשבא </w:delText>
        </w:r>
      </w:del>
      <w:ins w:id="368" w:author="אורן ישי הירשהורן" w:date="2020-05-25T14:16:00Z">
        <w:r w:rsidR="00677B2E">
          <w:rPr>
            <w:rFonts w:hint="cs"/>
            <w:rtl/>
          </w:rPr>
          <w:t>שתב</w:t>
        </w:r>
      </w:ins>
      <w:ins w:id="369" w:author="אורן ישי הירשהורן" w:date="2020-05-25T14:20:00Z">
        <w:r w:rsidR="00677B2E">
          <w:rPr>
            <w:rFonts w:hint="cs"/>
            <w:rtl/>
          </w:rPr>
          <w:t>א</w:t>
        </w:r>
        <w:r w:rsidR="00677B2E">
          <w:rPr>
            <w:rFonts w:asciiTheme="minorBidi" w:hAnsiTheme="minorBidi"/>
            <w:rtl/>
            <w:lang w:bidi="ar-SA"/>
          </w:rPr>
          <w:t>﮲</w:t>
        </w:r>
      </w:ins>
      <w:ins w:id="370" w:author="אורן ישי הירשהורן" w:date="2020-05-25T14:16:00Z">
        <w:r w:rsidR="00677B2E">
          <w:rPr>
            <w:rFonts w:hint="cs"/>
            <w:rtl/>
          </w:rPr>
          <w:t xml:space="preserve"> </w:t>
        </w:r>
      </w:ins>
      <w:r>
        <w:rPr>
          <w:rFonts w:hint="cs"/>
          <w:rtl/>
        </w:rPr>
        <w:t>ויבא</w:t>
      </w:r>
      <w:ins w:id="371" w:author="אורן ישי הירשהורן" w:date="2020-05-25T14:17:00Z">
        <w:r w:rsidR="00677B2E">
          <w:rPr>
            <w:rFonts w:hint="cs"/>
            <w:rtl/>
          </w:rPr>
          <w:t xml:space="preserve"> ~</w:t>
        </w:r>
      </w:ins>
    </w:p>
    <w:p w14:paraId="694662CC" w14:textId="6AA0C843" w:rsidR="0002533F" w:rsidRDefault="0002533F" w:rsidP="0002533F">
      <w:pPr>
        <w:rPr>
          <w:rtl/>
        </w:rPr>
      </w:pPr>
      <w:r>
        <w:rPr>
          <w:rFonts w:hint="cs"/>
          <w:rtl/>
        </w:rPr>
        <w:t xml:space="preserve">טוביה ויגד לאביו הנה </w:t>
      </w:r>
      <w:r w:rsidR="00D80A47">
        <w:rPr>
          <w:rFonts w:hint="cs"/>
          <w:rtl/>
        </w:rPr>
        <w:t>מצאתי</w:t>
      </w:r>
    </w:p>
    <w:p w14:paraId="352F9206" w14:textId="5908B98C" w:rsidR="00D80A47" w:rsidRDefault="00D80A47" w:rsidP="0002533F">
      <w:pPr>
        <w:rPr>
          <w:rtl/>
        </w:rPr>
      </w:pPr>
      <w:r>
        <w:rPr>
          <w:rFonts w:hint="cs"/>
          <w:rtl/>
        </w:rPr>
        <w:t>אדם מאחינו שילך עמי</w:t>
      </w:r>
      <w:ins w:id="372" w:author="אורן ישי הירשהורן" w:date="2020-05-25T14:20:00Z">
        <w:r w:rsidR="00677B2E">
          <w:rPr>
            <w:rFonts w:asciiTheme="minorBidi" w:hAnsiTheme="minorBidi"/>
            <w:rtl/>
            <w:lang w:bidi="ar-SA"/>
          </w:rPr>
          <w:t>﮲</w:t>
        </w:r>
      </w:ins>
      <w:r>
        <w:rPr>
          <w:rFonts w:hint="cs"/>
          <w:rtl/>
        </w:rPr>
        <w:t xml:space="preserve"> ויאמר</w:t>
      </w:r>
    </w:p>
    <w:p w14:paraId="7B39453F" w14:textId="78E35878" w:rsidR="00D80A47" w:rsidRDefault="00D80A47" w:rsidP="0002533F">
      <w:pPr>
        <w:rPr>
          <w:rtl/>
        </w:rPr>
      </w:pPr>
      <w:r>
        <w:rPr>
          <w:rFonts w:hint="cs"/>
          <w:rtl/>
        </w:rPr>
        <w:t>טובי קרא אותו אלי ואדעה</w:t>
      </w:r>
    </w:p>
    <w:p w14:paraId="44C5F525" w14:textId="27276998" w:rsidR="00D80A47" w:rsidRDefault="00D80A47" w:rsidP="0002533F">
      <w:pPr>
        <w:rPr>
          <w:rtl/>
        </w:rPr>
      </w:pPr>
      <w:r>
        <w:rPr>
          <w:rFonts w:hint="cs"/>
          <w:rtl/>
        </w:rPr>
        <w:t>מאיזה שבט הוא</w:t>
      </w:r>
      <w:ins w:id="373" w:author="אורן ישי הירשהורן" w:date="2020-05-25T14:17:00Z">
        <w:r w:rsidR="00677B2E">
          <w:rPr>
            <w:rFonts w:asciiTheme="minorBidi" w:hAnsiTheme="minorBidi"/>
            <w:rtl/>
          </w:rPr>
          <w:t>∙</w:t>
        </w:r>
      </w:ins>
      <w:r>
        <w:rPr>
          <w:rFonts w:hint="cs"/>
          <w:rtl/>
        </w:rPr>
        <w:t xml:space="preserve"> ויצא טוביה</w:t>
      </w:r>
    </w:p>
    <w:p w14:paraId="4DE2DE01" w14:textId="445BE4AE" w:rsidR="00D80A47" w:rsidRDefault="00D80A47" w:rsidP="0002533F">
      <w:pPr>
        <w:rPr>
          <w:rtl/>
          <w:lang w:bidi="ar-SA"/>
        </w:rPr>
      </w:pPr>
      <w:r>
        <w:rPr>
          <w:rFonts w:hint="cs"/>
          <w:rtl/>
        </w:rPr>
        <w:t>ויקרא לו ויבא המלאך אל טובי</w:t>
      </w:r>
      <w:ins w:id="374" w:author="אורן ישי הירשהורן" w:date="2020-05-25T14:19:00Z">
        <w:r w:rsidR="00677B2E">
          <w:rPr>
            <w:rFonts w:asciiTheme="minorBidi" w:hAnsiTheme="minorBidi"/>
            <w:rtl/>
            <w:lang w:bidi="ar-SA"/>
          </w:rPr>
          <w:t>﮲</w:t>
        </w:r>
      </w:ins>
    </w:p>
    <w:p w14:paraId="0286F0A2" w14:textId="607893B2" w:rsidR="00D80A47" w:rsidRDefault="00D80A47" w:rsidP="0002533F">
      <w:pPr>
        <w:rPr>
          <w:rtl/>
        </w:rPr>
      </w:pPr>
      <w:r>
        <w:rPr>
          <w:rFonts w:hint="cs"/>
          <w:rtl/>
        </w:rPr>
        <w:t>ויאמר לו שלום עליך ויאמר</w:t>
      </w:r>
    </w:p>
    <w:p w14:paraId="0CC6F539" w14:textId="07AEB742" w:rsidR="00D80A47" w:rsidRDefault="00D80A47" w:rsidP="0002533F">
      <w:pPr>
        <w:rPr>
          <w:rtl/>
        </w:rPr>
      </w:pPr>
      <w:r>
        <w:rPr>
          <w:rFonts w:hint="cs"/>
          <w:rtl/>
        </w:rPr>
        <w:t>טובי שלום עלי אבי מצאתני</w:t>
      </w:r>
    </w:p>
    <w:p w14:paraId="54B90497" w14:textId="33938CFE" w:rsidR="00D80A47" w:rsidRDefault="00D80A47" w:rsidP="0002533F">
      <w:pPr>
        <w:rPr>
          <w:rtl/>
        </w:rPr>
      </w:pPr>
      <w:r>
        <w:rPr>
          <w:rFonts w:hint="cs"/>
          <w:rtl/>
        </w:rPr>
        <w:t>זאת כי איני רואה אור העולם</w:t>
      </w:r>
    </w:p>
    <w:p w14:paraId="7222EB1F" w14:textId="5578B6CA" w:rsidR="00D80A47" w:rsidRDefault="00D80A47" w:rsidP="0002533F">
      <w:pPr>
        <w:rPr>
          <w:rtl/>
        </w:rPr>
      </w:pPr>
      <w:r>
        <w:rPr>
          <w:rFonts w:hint="cs"/>
          <w:rtl/>
        </w:rPr>
        <w:t>קול האדם אשמע והאדם</w:t>
      </w:r>
    </w:p>
    <w:p w14:paraId="1309561A" w14:textId="728B8ADF" w:rsidR="00D80A47" w:rsidRDefault="00D80A47" w:rsidP="0002533F">
      <w:pPr>
        <w:rPr>
          <w:rtl/>
        </w:rPr>
      </w:pPr>
      <w:r>
        <w:rPr>
          <w:rFonts w:hint="cs"/>
          <w:rtl/>
        </w:rPr>
        <w:lastRenderedPageBreak/>
        <w:t>איני יכול לראות</w:t>
      </w:r>
      <w:ins w:id="375" w:author="אורן ישי הירשהורן" w:date="2020-05-25T14:21:00Z">
        <w:r w:rsidR="00FB1255">
          <w:rPr>
            <w:rFonts w:asciiTheme="minorBidi" w:hAnsiTheme="minorBidi"/>
            <w:rtl/>
            <w:lang w:bidi="ar-SA"/>
          </w:rPr>
          <w:t>﮲</w:t>
        </w:r>
      </w:ins>
      <w:r>
        <w:rPr>
          <w:rFonts w:hint="cs"/>
          <w:rtl/>
        </w:rPr>
        <w:t xml:space="preserve"> ויאמר</w:t>
      </w:r>
    </w:p>
    <w:p w14:paraId="0A2D93FB" w14:textId="3200F2E8" w:rsidR="00D80A47" w:rsidRDefault="00D80A47" w:rsidP="0002533F">
      <w:pPr>
        <w:rPr>
          <w:ins w:id="376" w:author="אורן ישי הירשהורן" w:date="2020-06-21T11:50:00Z"/>
          <w:rtl/>
        </w:rPr>
      </w:pPr>
      <w:r>
        <w:rPr>
          <w:rFonts w:hint="cs"/>
          <w:rtl/>
        </w:rPr>
        <w:t>המלאך יכול י</w:t>
      </w:r>
      <w:ins w:id="377" w:author="אורן ישי הירשהורן" w:date="2020-05-25T14:21:00Z">
        <w:r w:rsidR="00FB1255">
          <w:rPr>
            <w:rFonts w:hint="cs"/>
            <w:rtl/>
          </w:rPr>
          <w:t>"</w:t>
        </w:r>
      </w:ins>
      <w:r>
        <w:rPr>
          <w:rFonts w:hint="cs"/>
          <w:rtl/>
        </w:rPr>
        <w:t>י לרפאות את עיניך</w:t>
      </w:r>
    </w:p>
    <w:p w14:paraId="69736AF9" w14:textId="33234A4C" w:rsidR="000A442F" w:rsidRDefault="000A442F" w:rsidP="0002533F">
      <w:pPr>
        <w:rPr>
          <w:rtl/>
        </w:rPr>
      </w:pPr>
      <w:ins w:id="378" w:author="אורן ישי הירשהורן" w:date="2020-06-21T11:50:00Z">
        <w:r>
          <w:rPr>
            <w:rFonts w:hint="cs"/>
            <w:rtl/>
          </w:rPr>
          <w:t>עמוד 7 בתצלום, טור א</w:t>
        </w:r>
      </w:ins>
    </w:p>
    <w:p w14:paraId="5E3ED363" w14:textId="4800776A" w:rsidR="00D80A47" w:rsidRDefault="00D80A47" w:rsidP="0002533F">
      <w:pPr>
        <w:rPr>
          <w:rtl/>
        </w:rPr>
      </w:pPr>
      <w:r>
        <w:rPr>
          <w:rFonts w:hint="cs"/>
          <w:rtl/>
        </w:rPr>
        <w:t>כי צדיק אתה</w:t>
      </w:r>
      <w:ins w:id="379" w:author="אורן ישי הירשהורן" w:date="2020-05-25T14:22:00Z">
        <w:r w:rsidR="00FB1255">
          <w:rPr>
            <w:rFonts w:asciiTheme="minorBidi" w:hAnsiTheme="minorBidi"/>
            <w:rtl/>
            <w:lang w:bidi="ar-SA"/>
          </w:rPr>
          <w:t>﮲</w:t>
        </w:r>
      </w:ins>
      <w:r>
        <w:rPr>
          <w:rFonts w:hint="cs"/>
          <w:rtl/>
        </w:rPr>
        <w:t xml:space="preserve"> ויאמר טוביה בני</w:t>
      </w:r>
    </w:p>
    <w:p w14:paraId="4E062318" w14:textId="54F20A3A" w:rsidR="00D80A47" w:rsidRDefault="00D80A47" w:rsidP="0002533F">
      <w:pPr>
        <w:rPr>
          <w:rtl/>
        </w:rPr>
      </w:pPr>
      <w:r>
        <w:rPr>
          <w:rFonts w:hint="cs"/>
          <w:rtl/>
        </w:rPr>
        <w:t>מבקש ללכת למדי</w:t>
      </w:r>
      <w:ins w:id="380" w:author="אורן ישי הירשהורן" w:date="2020-05-25T14:22:00Z">
        <w:r w:rsidR="00FB1255">
          <w:rPr>
            <w:rFonts w:asciiTheme="minorBidi" w:hAnsiTheme="minorBidi"/>
            <w:rtl/>
            <w:lang w:bidi="ar-SA"/>
          </w:rPr>
          <w:t>﮲</w:t>
        </w:r>
      </w:ins>
      <w:r>
        <w:rPr>
          <w:rFonts w:hint="cs"/>
          <w:rtl/>
        </w:rPr>
        <w:t xml:space="preserve"> אם תוכל ללכת</w:t>
      </w:r>
    </w:p>
    <w:p w14:paraId="0C8EF782" w14:textId="647F4269" w:rsidR="00D80A47" w:rsidRDefault="00D80A47" w:rsidP="0002533F">
      <w:pPr>
        <w:rPr>
          <w:rtl/>
        </w:rPr>
      </w:pPr>
      <w:r>
        <w:rPr>
          <w:rFonts w:hint="cs"/>
          <w:rtl/>
        </w:rPr>
        <w:t>עמו ויתן לך שכרך</w:t>
      </w:r>
      <w:ins w:id="381" w:author="אורן ישי הירשהורן" w:date="2020-05-25T14:22:00Z">
        <w:r w:rsidR="00FB1255">
          <w:rPr>
            <w:rFonts w:asciiTheme="minorBidi" w:hAnsiTheme="minorBidi"/>
            <w:rtl/>
            <w:lang w:bidi="ar-SA"/>
          </w:rPr>
          <w:t>﮲</w:t>
        </w:r>
      </w:ins>
      <w:r>
        <w:rPr>
          <w:rFonts w:hint="cs"/>
          <w:rtl/>
        </w:rPr>
        <w:t xml:space="preserve"> ויאמר אוכל</w:t>
      </w:r>
    </w:p>
    <w:p w14:paraId="3690A3DE" w14:textId="1740367D" w:rsidR="00D80A47" w:rsidRDefault="00D80A47" w:rsidP="0002533F">
      <w:pPr>
        <w:rPr>
          <w:rtl/>
        </w:rPr>
      </w:pPr>
      <w:r>
        <w:rPr>
          <w:rFonts w:hint="cs"/>
          <w:rtl/>
        </w:rPr>
        <w:t>לשם הייתי וידעתי כל הדרכים וכל</w:t>
      </w:r>
    </w:p>
    <w:p w14:paraId="1577083E" w14:textId="0123B334" w:rsidR="00D80A47" w:rsidRDefault="00D80A47" w:rsidP="0002533F">
      <w:pPr>
        <w:rPr>
          <w:rtl/>
        </w:rPr>
      </w:pPr>
      <w:r>
        <w:rPr>
          <w:rFonts w:hint="cs"/>
          <w:rtl/>
        </w:rPr>
        <w:t>הגבולים וההרים ידעתי</w:t>
      </w:r>
      <w:ins w:id="382" w:author="אורן ישי הירשהורן" w:date="2020-05-25T14:23:00Z">
        <w:r w:rsidR="00FB1255">
          <w:rPr>
            <w:rFonts w:asciiTheme="minorBidi" w:hAnsiTheme="minorBidi"/>
            <w:rtl/>
            <w:lang w:bidi="ar-SA"/>
          </w:rPr>
          <w:t>﮲</w:t>
        </w:r>
      </w:ins>
      <w:r>
        <w:rPr>
          <w:rFonts w:hint="cs"/>
          <w:rtl/>
        </w:rPr>
        <w:t xml:space="preserve"> ויאמר</w:t>
      </w:r>
    </w:p>
    <w:p w14:paraId="7D1E5F0C" w14:textId="519E8B6F" w:rsidR="00D80A47" w:rsidRDefault="00D80A47" w:rsidP="00D80A47">
      <w:pPr>
        <w:rPr>
          <w:rtl/>
        </w:rPr>
      </w:pPr>
      <w:r>
        <w:rPr>
          <w:rFonts w:hint="cs"/>
          <w:rtl/>
        </w:rPr>
        <w:t>טובי מאיזה שבט אתה ומאיזה</w:t>
      </w:r>
      <w:ins w:id="383" w:author="אורן ישי הירשהורן" w:date="2020-05-25T14:23:00Z">
        <w:r w:rsidR="00FB1255">
          <w:rPr>
            <w:rFonts w:hint="cs"/>
            <w:rtl/>
          </w:rPr>
          <w:t>ו</w:t>
        </w:r>
      </w:ins>
    </w:p>
    <w:p w14:paraId="1DE840A6" w14:textId="4A580E59" w:rsidR="00D80A47" w:rsidRDefault="00D80A47" w:rsidP="00D80A47">
      <w:pPr>
        <w:rPr>
          <w:rtl/>
        </w:rPr>
      </w:pPr>
      <w:r>
        <w:rPr>
          <w:rFonts w:hint="cs"/>
          <w:rtl/>
        </w:rPr>
        <w:t>עיר אחי</w:t>
      </w:r>
      <w:ins w:id="384" w:author="אורן ישי הירשהורן" w:date="2020-05-25T14:23:00Z">
        <w:r w:rsidR="00FB1255">
          <w:rPr>
            <w:rFonts w:asciiTheme="minorBidi" w:hAnsiTheme="minorBidi"/>
            <w:rtl/>
            <w:lang w:bidi="ar-SA"/>
          </w:rPr>
          <w:t>﮲</w:t>
        </w:r>
      </w:ins>
      <w:r>
        <w:rPr>
          <w:rFonts w:hint="cs"/>
          <w:rtl/>
        </w:rPr>
        <w:t xml:space="preserve"> ויאמר המלאך עוד</w:t>
      </w:r>
    </w:p>
    <w:p w14:paraId="43CC1457" w14:textId="2F2B364A" w:rsidR="00D80A47" w:rsidRDefault="00D80A47" w:rsidP="00D80A47">
      <w:pPr>
        <w:rPr>
          <w:rtl/>
          <w:lang w:bidi="ar-SA"/>
        </w:rPr>
      </w:pPr>
      <w:r>
        <w:rPr>
          <w:rFonts w:hint="cs"/>
          <w:rtl/>
        </w:rPr>
        <w:t>תבקש לשכור אדם שילך עם בנך</w:t>
      </w:r>
      <w:ins w:id="385" w:author="אורן ישי הירשהורן" w:date="2020-05-25T14:24:00Z">
        <w:r w:rsidR="00FB1255">
          <w:rPr>
            <w:rFonts w:asciiTheme="minorBidi" w:hAnsiTheme="minorBidi"/>
            <w:rtl/>
            <w:lang w:bidi="ar-SA"/>
          </w:rPr>
          <w:t>﮲</w:t>
        </w:r>
      </w:ins>
    </w:p>
    <w:p w14:paraId="0A130B2D" w14:textId="6D08E862" w:rsidR="00D80A47" w:rsidRDefault="00D80A47" w:rsidP="00D80A47">
      <w:pPr>
        <w:rPr>
          <w:rtl/>
        </w:rPr>
      </w:pPr>
      <w:r>
        <w:rPr>
          <w:rFonts w:hint="cs"/>
          <w:rtl/>
        </w:rPr>
        <w:t>ויאמר אחי מבקש אני באמת לידע</w:t>
      </w:r>
    </w:p>
    <w:p w14:paraId="09C7DA23" w14:textId="5D15BF9A" w:rsidR="00D80A47" w:rsidRDefault="00D80A47" w:rsidP="00D80A47">
      <w:pPr>
        <w:rPr>
          <w:rtl/>
        </w:rPr>
      </w:pPr>
      <w:r>
        <w:rPr>
          <w:rFonts w:hint="cs"/>
          <w:rtl/>
        </w:rPr>
        <w:t>את שמך ומשפחתך</w:t>
      </w:r>
      <w:ins w:id="386" w:author="אורן ישי הירשהורן" w:date="2020-05-26T11:06:00Z">
        <w:r w:rsidR="009A7B25">
          <w:rPr>
            <w:rFonts w:asciiTheme="minorBidi" w:hAnsiTheme="minorBidi"/>
            <w:rtl/>
            <w:lang w:bidi="ar-SA"/>
          </w:rPr>
          <w:t>﮲</w:t>
        </w:r>
      </w:ins>
      <w:r>
        <w:rPr>
          <w:rFonts w:hint="cs"/>
          <w:rtl/>
        </w:rPr>
        <w:t xml:space="preserve"> ויאמר אני</w:t>
      </w:r>
    </w:p>
    <w:p w14:paraId="7301D094" w14:textId="6B4F7846" w:rsidR="00D80A47" w:rsidRDefault="00D80A47" w:rsidP="00D80A47">
      <w:pPr>
        <w:rPr>
          <w:rtl/>
        </w:rPr>
      </w:pPr>
      <w:r>
        <w:rPr>
          <w:rFonts w:hint="cs"/>
          <w:rtl/>
        </w:rPr>
        <w:t>עזריה בן נתן נתנ</w:t>
      </w:r>
      <w:ins w:id="387" w:author="אורן ישי הירשהורן" w:date="2020-05-26T11:07:00Z">
        <w:r w:rsidR="009A7B25" w:rsidRPr="009A7B25">
          <w:rPr>
            <w:rFonts w:hint="cs"/>
            <w:rtl/>
          </w:rPr>
          <w:t xml:space="preserve"> </w:t>
        </w:r>
        <w:r w:rsidR="009A7B25" w:rsidRPr="009A7B25">
          <w:rPr>
            <w:rFonts w:cs="Arial" w:hint="cs"/>
            <w:rtl/>
          </w:rPr>
          <w:t>ﭏ</w:t>
        </w:r>
        <w:r w:rsidR="009A7B25" w:rsidRPr="009A7B25">
          <w:rPr>
            <w:rFonts w:cs="Arial"/>
            <w:rtl/>
          </w:rPr>
          <w:t xml:space="preserve"> </w:t>
        </w:r>
      </w:ins>
      <w:del w:id="388" w:author="אורן ישי הירשהורן" w:date="2020-05-26T11:07:00Z">
        <w:r w:rsidDel="009A7B25">
          <w:rPr>
            <w:rFonts w:hint="cs"/>
            <w:rtl/>
          </w:rPr>
          <w:delText>אל</w:delText>
        </w:r>
      </w:del>
      <w:r>
        <w:rPr>
          <w:rFonts w:hint="cs"/>
          <w:rtl/>
        </w:rPr>
        <w:t xml:space="preserve"> חננ</w:t>
      </w:r>
      <w:ins w:id="389" w:author="אורן ישי הירשהורן" w:date="2020-05-26T11:07:00Z">
        <w:r w:rsidR="009A7B25" w:rsidRPr="009A7B25">
          <w:rPr>
            <w:rFonts w:hint="cs"/>
            <w:rtl/>
          </w:rPr>
          <w:t xml:space="preserve"> </w:t>
        </w:r>
        <w:r w:rsidR="009A7B25" w:rsidRPr="009A7B25">
          <w:rPr>
            <w:rFonts w:cs="Arial" w:hint="cs"/>
            <w:rtl/>
          </w:rPr>
          <w:t>ﭏ</w:t>
        </w:r>
        <w:r w:rsidR="009A7B25" w:rsidRPr="009A7B25">
          <w:rPr>
            <w:rFonts w:cs="Arial"/>
            <w:rtl/>
          </w:rPr>
          <w:t xml:space="preserve"> </w:t>
        </w:r>
      </w:ins>
      <w:del w:id="390" w:author="אורן ישי הירשהורן" w:date="2020-05-26T11:07:00Z">
        <w:r w:rsidDel="009A7B25">
          <w:rPr>
            <w:rFonts w:hint="cs"/>
            <w:rtl/>
          </w:rPr>
          <w:delText>אל</w:delText>
        </w:r>
      </w:del>
      <w:r>
        <w:rPr>
          <w:rFonts w:hint="cs"/>
          <w:rtl/>
        </w:rPr>
        <w:t xml:space="preserve"> מבית</w:t>
      </w:r>
    </w:p>
    <w:p w14:paraId="6E0AAA5E" w14:textId="62C60825" w:rsidR="00D80A47" w:rsidRDefault="00D80A47" w:rsidP="00D80A47">
      <w:pPr>
        <w:rPr>
          <w:rtl/>
        </w:rPr>
      </w:pPr>
      <w:r>
        <w:rPr>
          <w:rFonts w:hint="cs"/>
          <w:rtl/>
        </w:rPr>
        <w:t>שלמיה הכהן הגדול</w:t>
      </w:r>
      <w:ins w:id="391" w:author="אורן ישי הירשהורן" w:date="2020-05-26T11:07:00Z">
        <w:r w:rsidR="009A7B25">
          <w:rPr>
            <w:rFonts w:asciiTheme="minorBidi" w:hAnsiTheme="minorBidi"/>
            <w:rtl/>
            <w:lang w:bidi="ar-SA"/>
          </w:rPr>
          <w:t>﮲</w:t>
        </w:r>
      </w:ins>
      <w:r>
        <w:rPr>
          <w:rFonts w:hint="cs"/>
          <w:rtl/>
        </w:rPr>
        <w:t xml:space="preserve"> ויאמר בשלוה</w:t>
      </w:r>
    </w:p>
    <w:p w14:paraId="1678391D" w14:textId="0E163D29" w:rsidR="00D80A47" w:rsidRDefault="00D80A47" w:rsidP="00D80A47">
      <w:pPr>
        <w:rPr>
          <w:rtl/>
        </w:rPr>
      </w:pPr>
      <w:r>
        <w:rPr>
          <w:rFonts w:hint="cs"/>
          <w:rtl/>
        </w:rPr>
        <w:t>ובהשקט תב</w:t>
      </w:r>
      <w:ins w:id="392" w:author="אורן ישי הירשהורן" w:date="2020-05-26T11:07:00Z">
        <w:r w:rsidR="009A7B25">
          <w:rPr>
            <w:rFonts w:hint="cs"/>
            <w:rtl/>
          </w:rPr>
          <w:t>א</w:t>
        </w:r>
      </w:ins>
      <w:ins w:id="393" w:author="אורן ישי הירשהורן" w:date="2020-05-26T11:08:00Z">
        <w:r w:rsidR="009A7B25">
          <w:rPr>
            <w:rFonts w:asciiTheme="minorBidi" w:hAnsiTheme="minorBidi"/>
            <w:rtl/>
            <w:lang w:bidi="ar-SA"/>
          </w:rPr>
          <w:t>﮲</w:t>
        </w:r>
      </w:ins>
      <w:ins w:id="394" w:author="אורן ישי הירשהורן" w:date="2020-05-26T11:07:00Z">
        <w:r w:rsidR="009A7B25">
          <w:rPr>
            <w:rFonts w:hint="cs"/>
            <w:rtl/>
          </w:rPr>
          <w:t xml:space="preserve"> </w:t>
        </w:r>
      </w:ins>
      <w:del w:id="395" w:author="אורן ישי הירשהורן" w:date="2020-05-26T11:07:00Z">
        <w:r w:rsidDel="009A7B25">
          <w:rPr>
            <w:rFonts w:hint="cs"/>
            <w:rtl/>
          </w:rPr>
          <w:delText>ין</w:delText>
        </w:r>
      </w:del>
      <w:r>
        <w:rPr>
          <w:rFonts w:hint="cs"/>
          <w:rtl/>
        </w:rPr>
        <w:t xml:space="preserve"> אחי אל תכעס עלי</w:t>
      </w:r>
    </w:p>
    <w:p w14:paraId="557F98F6" w14:textId="63C060EA" w:rsidR="00D80A47" w:rsidRDefault="00D80A47" w:rsidP="00D80A47">
      <w:pPr>
        <w:rPr>
          <w:rtl/>
        </w:rPr>
      </w:pPr>
      <w:r>
        <w:rPr>
          <w:rFonts w:hint="cs"/>
          <w:rtl/>
        </w:rPr>
        <w:t>שאני מבקש לדעת את משפחתך</w:t>
      </w:r>
    </w:p>
    <w:p w14:paraId="6652EB24" w14:textId="19E76CC1" w:rsidR="00D80A47" w:rsidRDefault="00D80A47" w:rsidP="00D80A47">
      <w:pPr>
        <w:rPr>
          <w:rtl/>
        </w:rPr>
      </w:pPr>
      <w:r>
        <w:rPr>
          <w:rFonts w:hint="cs"/>
          <w:rtl/>
        </w:rPr>
        <w:t>והנה אחי ממשפחת טובה</w:t>
      </w:r>
    </w:p>
    <w:p w14:paraId="5E43EF85" w14:textId="15E52B3F" w:rsidR="00D80A47" w:rsidRDefault="00D80A47" w:rsidP="00D80A47">
      <w:pPr>
        <w:rPr>
          <w:rtl/>
        </w:rPr>
      </w:pPr>
      <w:r>
        <w:rPr>
          <w:rFonts w:hint="cs"/>
          <w:rtl/>
        </w:rPr>
        <w:t>ויקרה ידעתי את חננאל ואת נתן</w:t>
      </w:r>
    </w:p>
    <w:p w14:paraId="13B8CFF4" w14:textId="063507BE" w:rsidR="00D80A47" w:rsidRDefault="00D80A47" w:rsidP="00D80A47">
      <w:pPr>
        <w:rPr>
          <w:rtl/>
        </w:rPr>
      </w:pPr>
      <w:r>
        <w:rPr>
          <w:rFonts w:hint="cs"/>
          <w:rtl/>
        </w:rPr>
        <w:t>שני בני שלמיה הכהן הגדול</w:t>
      </w:r>
      <w:ins w:id="396" w:author="אורן ישי הירשהורן" w:date="2020-05-26T11:08:00Z">
        <w:r w:rsidR="009A7B25">
          <w:rPr>
            <w:rFonts w:asciiTheme="minorBidi" w:hAnsiTheme="minorBidi"/>
            <w:rtl/>
            <w:lang w:bidi="ar-SA"/>
          </w:rPr>
          <w:t>﮲</w:t>
        </w:r>
      </w:ins>
      <w:r>
        <w:rPr>
          <w:rFonts w:hint="cs"/>
          <w:rtl/>
        </w:rPr>
        <w:t xml:space="preserve"> והם</w:t>
      </w:r>
    </w:p>
    <w:p w14:paraId="32480A52" w14:textId="1387A75E" w:rsidR="00D80A47" w:rsidRDefault="00D80A47" w:rsidP="00D80A47">
      <w:pPr>
        <w:rPr>
          <w:rtl/>
        </w:rPr>
      </w:pPr>
      <w:r>
        <w:rPr>
          <w:rFonts w:hint="cs"/>
          <w:rtl/>
        </w:rPr>
        <w:t>היו הולכים עמי לירושלים בשבתי</w:t>
      </w:r>
    </w:p>
    <w:p w14:paraId="562C8003" w14:textId="6B8AFFC2" w:rsidR="00D80A47" w:rsidRDefault="00D80A47" w:rsidP="00D80A47">
      <w:pPr>
        <w:rPr>
          <w:rtl/>
        </w:rPr>
      </w:pPr>
      <w:r>
        <w:rPr>
          <w:rFonts w:hint="cs"/>
          <w:rtl/>
        </w:rPr>
        <w:t>בארץ ישר' ומשתחוים עמי שם</w:t>
      </w:r>
    </w:p>
    <w:p w14:paraId="4E829EC0" w14:textId="55B7EC2B" w:rsidR="00D80A47" w:rsidRDefault="00D80A47" w:rsidP="00D80A47">
      <w:pPr>
        <w:rPr>
          <w:rtl/>
        </w:rPr>
      </w:pPr>
      <w:r>
        <w:rPr>
          <w:rFonts w:hint="cs"/>
          <w:rtl/>
        </w:rPr>
        <w:t>ולא תעו אלה בתעות אחינו</w:t>
      </w:r>
      <w:ins w:id="397" w:author="אורן ישי הירשהורן" w:date="2020-05-26T11:10:00Z">
        <w:r w:rsidR="009A7B25">
          <w:rPr>
            <w:rFonts w:hint="cs"/>
            <w:rtl/>
          </w:rPr>
          <w:t xml:space="preserve"> ~</w:t>
        </w:r>
      </w:ins>
    </w:p>
    <w:p w14:paraId="236EBD5F" w14:textId="6304FB0D" w:rsidR="00D80A47" w:rsidRDefault="00D80A47" w:rsidP="00D80A47">
      <w:pPr>
        <w:rPr>
          <w:rtl/>
        </w:rPr>
      </w:pPr>
      <w:r>
        <w:rPr>
          <w:rFonts w:hint="cs"/>
          <w:rtl/>
        </w:rPr>
        <w:t>וממשפחה טובה אתה בשלום</w:t>
      </w:r>
    </w:p>
    <w:p w14:paraId="512019C2" w14:textId="0BEC1BB2" w:rsidR="00D80A47" w:rsidRDefault="00D80A47" w:rsidP="00D80A47">
      <w:pPr>
        <w:rPr>
          <w:rtl/>
        </w:rPr>
      </w:pPr>
      <w:r>
        <w:rPr>
          <w:rFonts w:hint="cs"/>
          <w:rtl/>
        </w:rPr>
        <w:t>תב</w:t>
      </w:r>
      <w:ins w:id="398" w:author="אורן ישי הירשהורן" w:date="2020-05-26T11:10:00Z">
        <w:r w:rsidR="009A7B25">
          <w:rPr>
            <w:rFonts w:hint="cs"/>
            <w:rtl/>
          </w:rPr>
          <w:t>א</w:t>
        </w:r>
      </w:ins>
      <w:del w:id="399" w:author="אורן ישי הירשהורן" w:date="2020-05-26T11:10:00Z">
        <w:r w:rsidDel="009A7B25">
          <w:rPr>
            <w:rFonts w:hint="cs"/>
            <w:rtl/>
          </w:rPr>
          <w:delText>ין</w:delText>
        </w:r>
      </w:del>
      <w:r>
        <w:rPr>
          <w:rFonts w:hint="cs"/>
          <w:rtl/>
        </w:rPr>
        <w:t xml:space="preserve"> ואני אתן את שכרך זו בכל</w:t>
      </w:r>
    </w:p>
    <w:p w14:paraId="035FFC67" w14:textId="52449279" w:rsidR="00D80A47" w:rsidRDefault="00D80A47" w:rsidP="00D80A47">
      <w:pPr>
        <w:rPr>
          <w:rtl/>
        </w:rPr>
      </w:pPr>
      <w:r>
        <w:rPr>
          <w:rFonts w:hint="cs"/>
          <w:rtl/>
        </w:rPr>
        <w:t xml:space="preserve">יום ומאכלך </w:t>
      </w:r>
      <w:ins w:id="400" w:author="אורן ישי הירשהורן" w:date="2020-05-26T11:14:00Z">
        <w:r w:rsidR="00B932E7">
          <w:rPr>
            <w:rFonts w:hint="cs"/>
            <w:rtl/>
          </w:rPr>
          <w:t>כ</w:t>
        </w:r>
      </w:ins>
      <w:ins w:id="401" w:author="אורן ישי הירשהורן" w:date="2020-05-26T11:13:00Z">
        <w:r w:rsidR="00B932E7">
          <w:rPr>
            <w:rFonts w:asciiTheme="minorBidi" w:hAnsiTheme="minorBidi"/>
            <w:rtl/>
          </w:rPr>
          <w:t>∙</w:t>
        </w:r>
        <w:r w:rsidR="00B932E7">
          <w:rPr>
            <w:rFonts w:hint="cs"/>
            <w:rtl/>
          </w:rPr>
          <w:t>ה</w:t>
        </w:r>
      </w:ins>
      <w:del w:id="402" w:author="אורן ישי הירשהורן" w:date="2020-05-26T11:11:00Z">
        <w:r w:rsidR="002A3EEF" w:rsidDel="009A7B25">
          <w:rPr>
            <w:rFonts w:hint="cs"/>
            <w:rtl/>
          </w:rPr>
          <w:delText>פה(??)</w:delText>
        </w:r>
      </w:del>
      <w:r w:rsidR="002A3EEF">
        <w:rPr>
          <w:rFonts w:hint="cs"/>
          <w:rtl/>
        </w:rPr>
        <w:t xml:space="preserve"> לבני ועוד אוסיף</w:t>
      </w:r>
    </w:p>
    <w:p w14:paraId="719BCB09" w14:textId="2BB40D11" w:rsidR="002A3EEF" w:rsidRDefault="002A3EEF" w:rsidP="00D80A47">
      <w:pPr>
        <w:rPr>
          <w:rtl/>
        </w:rPr>
      </w:pPr>
      <w:r>
        <w:rPr>
          <w:rFonts w:hint="cs"/>
          <w:rtl/>
        </w:rPr>
        <w:t>על שכרך</w:t>
      </w:r>
      <w:ins w:id="403" w:author="אורן ישי הירשהורן" w:date="2020-05-26T11:14:00Z">
        <w:r w:rsidR="00B932E7">
          <w:rPr>
            <w:rFonts w:asciiTheme="minorBidi" w:hAnsiTheme="minorBidi"/>
            <w:rtl/>
            <w:lang w:bidi="ar-SA"/>
          </w:rPr>
          <w:t>﮲</w:t>
        </w:r>
      </w:ins>
      <w:r>
        <w:rPr>
          <w:rFonts w:hint="cs"/>
          <w:rtl/>
        </w:rPr>
        <w:t xml:space="preserve"> ויאמר המלאך אל</w:t>
      </w:r>
    </w:p>
    <w:p w14:paraId="1A909B20" w14:textId="29440882" w:rsidR="002A3EEF" w:rsidRDefault="002A3EEF" w:rsidP="002A3EEF">
      <w:pPr>
        <w:rPr>
          <w:rtl/>
        </w:rPr>
      </w:pPr>
      <w:r>
        <w:rPr>
          <w:rFonts w:hint="cs"/>
          <w:rtl/>
        </w:rPr>
        <w:t>תירא אני אלך עם בנך ונשובה</w:t>
      </w:r>
    </w:p>
    <w:p w14:paraId="32072C6F" w14:textId="3566083D" w:rsidR="002A3EEF" w:rsidRDefault="002A3EEF" w:rsidP="002A3EEF">
      <w:pPr>
        <w:rPr>
          <w:rtl/>
        </w:rPr>
      </w:pPr>
      <w:r>
        <w:rPr>
          <w:rFonts w:hint="cs"/>
          <w:rtl/>
        </w:rPr>
        <w:t>לשלום</w:t>
      </w:r>
      <w:ins w:id="404" w:author="אורן ישי הירשהורן" w:date="2020-05-26T11:14:00Z">
        <w:r w:rsidR="00B932E7">
          <w:rPr>
            <w:rFonts w:asciiTheme="minorBidi" w:hAnsiTheme="minorBidi"/>
            <w:rtl/>
            <w:lang w:bidi="ar-SA"/>
          </w:rPr>
          <w:t>﮲</w:t>
        </w:r>
      </w:ins>
      <w:r>
        <w:rPr>
          <w:rFonts w:hint="cs"/>
          <w:rtl/>
        </w:rPr>
        <w:t xml:space="preserve"> ויקרא טובי לבנו ויאמר</w:t>
      </w:r>
    </w:p>
    <w:p w14:paraId="1806CE11" w14:textId="6D07CF8C" w:rsidR="002A3EEF" w:rsidRDefault="002A3EEF" w:rsidP="002A3EEF">
      <w:pPr>
        <w:rPr>
          <w:ins w:id="405" w:author="אורן ישי הירשהורן" w:date="2020-06-21T11:51:00Z"/>
          <w:rtl/>
        </w:rPr>
      </w:pPr>
      <w:r>
        <w:rPr>
          <w:rFonts w:hint="cs"/>
          <w:rtl/>
        </w:rPr>
        <w:t>הכון וצא עם אחיך אלק</w:t>
      </w:r>
      <w:ins w:id="406" w:author="אורן ישי הירשהורן" w:date="2020-05-26T11:15:00Z">
        <w:r w:rsidR="00B932E7">
          <w:rPr>
            <w:rFonts w:hint="cs"/>
            <w:rtl/>
          </w:rPr>
          <w:t>'</w:t>
        </w:r>
      </w:ins>
      <w:r>
        <w:rPr>
          <w:rFonts w:hint="cs"/>
          <w:rtl/>
        </w:rPr>
        <w:t>ים</w:t>
      </w:r>
      <w:del w:id="407" w:author="אורן ישי הירשהורן" w:date="2020-05-26T11:15:00Z">
        <w:r w:rsidDel="00B932E7">
          <w:rPr>
            <w:rStyle w:val="FootnoteReference"/>
            <w:rtl/>
          </w:rPr>
          <w:footnoteReference w:id="53"/>
        </w:r>
      </w:del>
    </w:p>
    <w:p w14:paraId="5FB21FF9" w14:textId="0A4F6FB8" w:rsidR="000A442F" w:rsidRDefault="000A442F" w:rsidP="002A3EEF">
      <w:pPr>
        <w:rPr>
          <w:rtl/>
        </w:rPr>
      </w:pPr>
      <w:ins w:id="410" w:author="אורן ישי הירשהורן" w:date="2020-06-21T11:51:00Z">
        <w:r>
          <w:rPr>
            <w:rFonts w:hint="cs"/>
            <w:rtl/>
          </w:rPr>
          <w:t>עמוד 7 בתצלום, טור ב</w:t>
        </w:r>
      </w:ins>
    </w:p>
    <w:p w14:paraId="0120BC38" w14:textId="4B64BFB7" w:rsidR="002A3EEF" w:rsidRDefault="002A3EEF" w:rsidP="002A3EEF">
      <w:pPr>
        <w:rPr>
          <w:rtl/>
        </w:rPr>
      </w:pPr>
      <w:r>
        <w:rPr>
          <w:rFonts w:hint="cs"/>
          <w:rtl/>
        </w:rPr>
        <w:lastRenderedPageBreak/>
        <w:t>שבשמים יוליככם לשלום וישלח</w:t>
      </w:r>
    </w:p>
    <w:p w14:paraId="456295FC" w14:textId="01FB2B44" w:rsidR="002A3EEF" w:rsidRDefault="002A3EEF" w:rsidP="002A3EEF">
      <w:pPr>
        <w:rPr>
          <w:rtl/>
        </w:rPr>
      </w:pPr>
      <w:r>
        <w:rPr>
          <w:rFonts w:hint="cs"/>
          <w:rtl/>
        </w:rPr>
        <w:t>מלאכו אתך</w:t>
      </w:r>
      <w:del w:id="411" w:author="אורן ישי הירשהורן" w:date="2020-05-26T11:15:00Z">
        <w:r w:rsidDel="00B932E7">
          <w:rPr>
            <w:rStyle w:val="FootnoteReference"/>
            <w:rtl/>
          </w:rPr>
          <w:footnoteReference w:id="54"/>
        </w:r>
      </w:del>
      <w:r>
        <w:rPr>
          <w:rFonts w:hint="cs"/>
          <w:rtl/>
        </w:rPr>
        <w:t xml:space="preserve"> ויצליח דרככם וישק</w:t>
      </w:r>
    </w:p>
    <w:p w14:paraId="070E0E50" w14:textId="1BB76E6D" w:rsidR="002A3EEF" w:rsidRDefault="002A3EEF" w:rsidP="002A3EEF">
      <w:pPr>
        <w:rPr>
          <w:rtl/>
        </w:rPr>
      </w:pPr>
      <w:r>
        <w:rPr>
          <w:rFonts w:hint="cs"/>
          <w:rtl/>
        </w:rPr>
        <w:t>לאביו ולאמו</w:t>
      </w:r>
      <w:del w:id="414" w:author="אורן ישי הירשהורן" w:date="2020-05-26T11:15:00Z">
        <w:r w:rsidDel="00B932E7">
          <w:rPr>
            <w:rStyle w:val="FootnoteReference"/>
            <w:rtl/>
          </w:rPr>
          <w:footnoteReference w:id="55"/>
        </w:r>
      </w:del>
      <w:r>
        <w:rPr>
          <w:rFonts w:hint="cs"/>
          <w:rtl/>
        </w:rPr>
        <w:t xml:space="preserve"> ויאמרו אליו לך לשלום</w:t>
      </w:r>
    </w:p>
    <w:p w14:paraId="2F4FB80E" w14:textId="67141135" w:rsidR="002A3EEF" w:rsidRDefault="002A3EEF" w:rsidP="002A3EEF">
      <w:pPr>
        <w:rPr>
          <w:rtl/>
        </w:rPr>
      </w:pPr>
      <w:r>
        <w:rPr>
          <w:rFonts w:hint="cs"/>
          <w:rtl/>
        </w:rPr>
        <w:t>ויצאו ללכת</w:t>
      </w:r>
      <w:ins w:id="417" w:author="אורן ישי הירשהורן" w:date="2020-05-26T11:16:00Z">
        <w:r w:rsidR="00B932E7">
          <w:rPr>
            <w:rFonts w:asciiTheme="minorBidi" w:hAnsiTheme="minorBidi"/>
            <w:rtl/>
            <w:lang w:bidi="ar-SA"/>
          </w:rPr>
          <w:t>﮲</w:t>
        </w:r>
      </w:ins>
      <w:r>
        <w:rPr>
          <w:rFonts w:hint="cs"/>
          <w:rtl/>
        </w:rPr>
        <w:t xml:space="preserve"> ותבך אמו ותאמר</w:t>
      </w:r>
    </w:p>
    <w:p w14:paraId="0DF66A96" w14:textId="222401BF" w:rsidR="002A3EEF" w:rsidRDefault="002A3EEF" w:rsidP="002A3EEF">
      <w:pPr>
        <w:rPr>
          <w:rtl/>
        </w:rPr>
      </w:pPr>
      <w:r>
        <w:rPr>
          <w:rFonts w:hint="cs"/>
          <w:rtl/>
        </w:rPr>
        <w:t>לטובי איך לא יראת לשלוח את</w:t>
      </w:r>
    </w:p>
    <w:p w14:paraId="5A63BFAC" w14:textId="04A57C8E" w:rsidR="002A3EEF" w:rsidRDefault="002A3EEF" w:rsidP="002A3EEF">
      <w:pPr>
        <w:rPr>
          <w:rtl/>
        </w:rPr>
      </w:pPr>
      <w:r>
        <w:rPr>
          <w:rFonts w:hint="cs"/>
          <w:rtl/>
        </w:rPr>
        <w:t xml:space="preserve">הנער כי בן זקונים </w:t>
      </w:r>
      <w:r w:rsidR="00EE58DF">
        <w:rPr>
          <w:rFonts w:hint="cs"/>
          <w:rtl/>
        </w:rPr>
        <w:t>הוא לנו</w:t>
      </w:r>
      <w:r w:rsidR="00EE58DF">
        <w:rPr>
          <w:rStyle w:val="FootnoteReference"/>
          <w:rtl/>
        </w:rPr>
        <w:footnoteReference w:id="56"/>
      </w:r>
      <w:r w:rsidR="00EE58DF">
        <w:rPr>
          <w:rFonts w:hint="cs"/>
          <w:rtl/>
        </w:rPr>
        <w:t xml:space="preserve"> בלא הכסף</w:t>
      </w:r>
    </w:p>
    <w:p w14:paraId="5BA8051D" w14:textId="0FAB732F" w:rsidR="00EE58DF" w:rsidRDefault="00EE58DF" w:rsidP="002A3EEF">
      <w:pPr>
        <w:rPr>
          <w:rtl/>
        </w:rPr>
      </w:pPr>
      <w:r>
        <w:rPr>
          <w:rFonts w:hint="cs"/>
          <w:rtl/>
        </w:rPr>
        <w:t xml:space="preserve">יחיינו </w:t>
      </w:r>
      <w:ins w:id="418" w:author="אורן ישי הירשהורן" w:date="2020-05-26T11:16:00Z">
        <w:r w:rsidR="00B932E7" w:rsidRPr="00B932E7">
          <w:rPr>
            <w:rFonts w:cs="Arial" w:hint="cs"/>
            <w:rtl/>
          </w:rPr>
          <w:t>ﭏ</w:t>
        </w:r>
      </w:ins>
      <w:del w:id="419" w:author="אורן ישי הירשהורן" w:date="2020-05-26T11:16:00Z">
        <w:r w:rsidDel="00B932E7">
          <w:rPr>
            <w:rFonts w:hint="cs"/>
            <w:rtl/>
          </w:rPr>
          <w:delText>אל</w:delText>
        </w:r>
      </w:del>
      <w:r>
        <w:rPr>
          <w:rFonts w:hint="cs"/>
          <w:rtl/>
        </w:rPr>
        <w:t>קים ויאמר אליה טובי אל</w:t>
      </w:r>
    </w:p>
    <w:p w14:paraId="1A169EF6" w14:textId="3F6E8C85" w:rsidR="00EE58DF" w:rsidRDefault="00EE58DF" w:rsidP="002A3EEF">
      <w:pPr>
        <w:rPr>
          <w:rtl/>
        </w:rPr>
      </w:pPr>
      <w:r>
        <w:rPr>
          <w:rFonts w:hint="cs"/>
          <w:rtl/>
        </w:rPr>
        <w:t>תיראי אחותי</w:t>
      </w:r>
      <w:del w:id="420" w:author="אורן ישי הירשהורן" w:date="2020-05-26T11:17:00Z">
        <w:r w:rsidDel="00B932E7">
          <w:rPr>
            <w:rStyle w:val="FootnoteReference"/>
            <w:rtl/>
          </w:rPr>
          <w:footnoteReference w:id="57"/>
        </w:r>
      </w:del>
      <w:r>
        <w:rPr>
          <w:rFonts w:hint="cs"/>
          <w:rtl/>
        </w:rPr>
        <w:t xml:space="preserve"> ממנו כי עיניך</w:t>
      </w:r>
    </w:p>
    <w:p w14:paraId="386EDCC6" w14:textId="6CDDE9BC" w:rsidR="00EE58DF" w:rsidRDefault="00EE58DF" w:rsidP="002A3EEF">
      <w:pPr>
        <w:rPr>
          <w:rtl/>
        </w:rPr>
      </w:pPr>
      <w:r>
        <w:rPr>
          <w:rFonts w:hint="cs"/>
          <w:rtl/>
        </w:rPr>
        <w:t>תראינה אותו וילך הנער והמלאך</w:t>
      </w:r>
    </w:p>
    <w:p w14:paraId="185CC18B" w14:textId="2763B749" w:rsidR="00EE58DF" w:rsidRDefault="00EE58DF" w:rsidP="002A3EEF">
      <w:pPr>
        <w:rPr>
          <w:rtl/>
        </w:rPr>
      </w:pPr>
      <w:r>
        <w:rPr>
          <w:rFonts w:hint="cs"/>
          <w:rtl/>
        </w:rPr>
        <w:t>עמו ויבא</w:t>
      </w:r>
      <w:ins w:id="423" w:author="אורן ישי הירשהורן" w:date="2020-05-26T11:17:00Z">
        <w:r w:rsidR="00B932E7">
          <w:rPr>
            <w:rFonts w:hint="cs"/>
            <w:rtl/>
          </w:rPr>
          <w:t>ו</w:t>
        </w:r>
      </w:ins>
      <w:r>
        <w:rPr>
          <w:rFonts w:hint="cs"/>
          <w:rtl/>
        </w:rPr>
        <w:t xml:space="preserve"> עד נח</w:t>
      </w:r>
      <w:ins w:id="424" w:author="אורן ישי הירשהורן" w:date="2020-05-26T11:17:00Z">
        <w:r w:rsidR="00B932E7">
          <w:rPr>
            <w:rFonts w:hint="cs"/>
            <w:rtl/>
          </w:rPr>
          <w:t>ל תוגרון</w:t>
        </w:r>
      </w:ins>
      <w:del w:id="425" w:author="אורן ישי הירשהורן" w:date="2020-05-26T11:17:00Z">
        <w:r w:rsidDel="00B932E7">
          <w:rPr>
            <w:rFonts w:hint="cs"/>
            <w:rtl/>
          </w:rPr>
          <w:delText>ל (תוגמן? תערון?)</w:delText>
        </w:r>
      </w:del>
      <w:r>
        <w:rPr>
          <w:rFonts w:hint="cs"/>
          <w:rtl/>
        </w:rPr>
        <w:t xml:space="preserve"> בערב</w:t>
      </w:r>
    </w:p>
    <w:p w14:paraId="79DFE422" w14:textId="23002B20" w:rsidR="00EE58DF" w:rsidRDefault="00EE58DF" w:rsidP="002A3EEF">
      <w:pPr>
        <w:rPr>
          <w:rtl/>
        </w:rPr>
      </w:pPr>
      <w:r>
        <w:rPr>
          <w:rFonts w:hint="cs"/>
          <w:rtl/>
        </w:rPr>
        <w:t>וילינו שם וירד טוביה אל הנחל</w:t>
      </w:r>
    </w:p>
    <w:p w14:paraId="5883272A" w14:textId="0BFC52D2" w:rsidR="00EE58DF" w:rsidRDefault="00EE58DF" w:rsidP="002A3EEF">
      <w:pPr>
        <w:rPr>
          <w:rtl/>
        </w:rPr>
      </w:pPr>
      <w:r>
        <w:rPr>
          <w:rFonts w:hint="cs"/>
          <w:rtl/>
        </w:rPr>
        <w:t>לרחוץ את רגליו ויצא דג אחד</w:t>
      </w:r>
    </w:p>
    <w:p w14:paraId="6A01EC06" w14:textId="59E573AC" w:rsidR="00EE58DF" w:rsidRDefault="00EE58DF" w:rsidP="002A3EEF">
      <w:pPr>
        <w:rPr>
          <w:rtl/>
        </w:rPr>
      </w:pPr>
      <w:r>
        <w:rPr>
          <w:rFonts w:hint="cs"/>
          <w:rtl/>
        </w:rPr>
        <w:t>מן הנחל ויאכל את לחם הנער</w:t>
      </w:r>
    </w:p>
    <w:p w14:paraId="5293860B" w14:textId="78C0D7CB" w:rsidR="00EE58DF" w:rsidRDefault="00EE58DF" w:rsidP="002A3EEF">
      <w:pPr>
        <w:rPr>
          <w:rtl/>
        </w:rPr>
      </w:pPr>
      <w:r>
        <w:rPr>
          <w:rFonts w:hint="cs"/>
          <w:rtl/>
        </w:rPr>
        <w:t>ויזעק הנער ויאמר לו המלאך</w:t>
      </w:r>
    </w:p>
    <w:p w14:paraId="19237352" w14:textId="138EC119" w:rsidR="00EE58DF" w:rsidRDefault="00EE58DF" w:rsidP="002A3EEF">
      <w:pPr>
        <w:rPr>
          <w:rtl/>
        </w:rPr>
      </w:pPr>
      <w:r>
        <w:rPr>
          <w:rFonts w:hint="cs"/>
          <w:rtl/>
        </w:rPr>
        <w:t>תפוש הדג ויתפוס הנער את</w:t>
      </w:r>
    </w:p>
    <w:p w14:paraId="66929BB2" w14:textId="250FE73D" w:rsidR="00EE58DF" w:rsidRDefault="00EE58DF" w:rsidP="002A3EEF">
      <w:pPr>
        <w:rPr>
          <w:rtl/>
        </w:rPr>
      </w:pPr>
      <w:r>
        <w:rPr>
          <w:rFonts w:hint="cs"/>
          <w:rtl/>
        </w:rPr>
        <w:t>הדג והוציאו ליבשה ויאמר</w:t>
      </w:r>
    </w:p>
    <w:p w14:paraId="6E26D836" w14:textId="758336AE" w:rsidR="00EE58DF" w:rsidRDefault="00EE58DF" w:rsidP="002A3EEF">
      <w:pPr>
        <w:rPr>
          <w:rtl/>
        </w:rPr>
      </w:pPr>
      <w:r>
        <w:rPr>
          <w:rFonts w:hint="cs"/>
          <w:rtl/>
        </w:rPr>
        <w:t>המלאך אל הנער קרע את הדג</w:t>
      </w:r>
    </w:p>
    <w:p w14:paraId="45D59E3B" w14:textId="11CEA836" w:rsidR="00EE58DF" w:rsidRDefault="00EE58DF" w:rsidP="002A3EEF">
      <w:pPr>
        <w:rPr>
          <w:rtl/>
        </w:rPr>
      </w:pPr>
      <w:r>
        <w:rPr>
          <w:rFonts w:hint="cs"/>
          <w:rtl/>
        </w:rPr>
        <w:t>בתווך</w:t>
      </w:r>
      <w:r>
        <w:rPr>
          <w:rStyle w:val="FootnoteReference"/>
          <w:rtl/>
        </w:rPr>
        <w:footnoteReference w:id="58"/>
      </w:r>
      <w:r>
        <w:rPr>
          <w:rFonts w:hint="cs"/>
          <w:rtl/>
        </w:rPr>
        <w:t xml:space="preserve"> וקח את הלב ואת המרירה</w:t>
      </w:r>
    </w:p>
    <w:p w14:paraId="4017E7C6" w14:textId="03E531B1" w:rsidR="00EE58DF" w:rsidRDefault="00EE58DF" w:rsidP="002A3EEF">
      <w:pPr>
        <w:rPr>
          <w:rtl/>
        </w:rPr>
      </w:pPr>
      <w:r>
        <w:rPr>
          <w:rFonts w:hint="cs"/>
          <w:rtl/>
        </w:rPr>
        <w:t>כי חמודים</w:t>
      </w:r>
      <w:del w:id="426" w:author="אורן ישי הירשהורן" w:date="2020-05-26T11:19:00Z">
        <w:r w:rsidDel="00B932E7">
          <w:rPr>
            <w:rStyle w:val="FootnoteReference"/>
            <w:rtl/>
          </w:rPr>
          <w:footnoteReference w:id="59"/>
        </w:r>
      </w:del>
      <w:r>
        <w:rPr>
          <w:rFonts w:hint="cs"/>
          <w:rtl/>
        </w:rPr>
        <w:t xml:space="preserve"> הם לרפואות ויעש</w:t>
      </w:r>
      <w:ins w:id="429" w:author="אורן ישי הירשהורן" w:date="2020-05-26T11:19:00Z">
        <w:r w:rsidR="00B932E7">
          <w:rPr>
            <w:rFonts w:hint="cs"/>
            <w:rtl/>
          </w:rPr>
          <w:t xml:space="preserve"> ~</w:t>
        </w:r>
      </w:ins>
    </w:p>
    <w:p w14:paraId="2AAB1939" w14:textId="0AB00D00" w:rsidR="00EE58DF" w:rsidRDefault="00EE58DF" w:rsidP="002A3EEF">
      <w:pPr>
        <w:rPr>
          <w:rtl/>
        </w:rPr>
      </w:pPr>
      <w:r>
        <w:rPr>
          <w:rFonts w:hint="cs"/>
          <w:rtl/>
        </w:rPr>
        <w:t>הנער כן</w:t>
      </w:r>
      <w:ins w:id="430" w:author="אורן ישי הירשהורן" w:date="2020-05-26T11:19:00Z">
        <w:r w:rsidR="00B932E7">
          <w:rPr>
            <w:rFonts w:asciiTheme="minorBidi" w:hAnsiTheme="minorBidi"/>
            <w:rtl/>
            <w:lang w:bidi="ar-SA"/>
          </w:rPr>
          <w:t>﮲</w:t>
        </w:r>
      </w:ins>
      <w:r>
        <w:rPr>
          <w:rFonts w:hint="cs"/>
          <w:rtl/>
        </w:rPr>
        <w:t xml:space="preserve"> ויאמר טוביה אל המלא'</w:t>
      </w:r>
    </w:p>
    <w:p w14:paraId="0807BCE7" w14:textId="53E4ECB5" w:rsidR="00EE58DF" w:rsidRDefault="00EE58DF" w:rsidP="002A3EEF">
      <w:pPr>
        <w:rPr>
          <w:rtl/>
        </w:rPr>
      </w:pPr>
      <w:r>
        <w:rPr>
          <w:rFonts w:hint="cs"/>
          <w:rtl/>
        </w:rPr>
        <w:t>מה רפואה יש בלב הדג ומ</w:t>
      </w:r>
      <w:del w:id="431" w:author="אורן ישי הירשהורן" w:date="2020-05-26T11:19:00Z">
        <w:r w:rsidDel="00B932E7">
          <w:rPr>
            <w:rFonts w:hint="cs"/>
            <w:rtl/>
          </w:rPr>
          <w:delText>ה</w:delText>
        </w:r>
      </w:del>
      <w:r>
        <w:rPr>
          <w:rFonts w:hint="cs"/>
          <w:rtl/>
        </w:rPr>
        <w:t>מרירה</w:t>
      </w:r>
    </w:p>
    <w:p w14:paraId="1059C149" w14:textId="444B3D66" w:rsidR="00EE58DF" w:rsidRDefault="00EE58DF" w:rsidP="002A3EEF">
      <w:pPr>
        <w:rPr>
          <w:rtl/>
        </w:rPr>
      </w:pPr>
      <w:r>
        <w:rPr>
          <w:rFonts w:hint="cs"/>
          <w:rtl/>
        </w:rPr>
        <w:t>ויאמר אליו הלב להקטיר ממנו</w:t>
      </w:r>
    </w:p>
    <w:p w14:paraId="157F381E" w14:textId="0EAB013F" w:rsidR="00EE58DF" w:rsidRDefault="00EE58DF" w:rsidP="002A3EEF">
      <w:pPr>
        <w:rPr>
          <w:rtl/>
        </w:rPr>
      </w:pPr>
      <w:r>
        <w:rPr>
          <w:rFonts w:hint="cs"/>
          <w:rtl/>
        </w:rPr>
        <w:t>לפני אדם שיש בו מח שידה</w:t>
      </w:r>
      <w:del w:id="432" w:author="אורן ישי הירשהורן" w:date="2020-05-26T11:20:00Z">
        <w:r w:rsidDel="00B932E7">
          <w:rPr>
            <w:rFonts w:hint="cs"/>
            <w:rtl/>
          </w:rPr>
          <w:delText xml:space="preserve"> (?)</w:delText>
        </w:r>
      </w:del>
    </w:p>
    <w:p w14:paraId="515B8110" w14:textId="6B427058" w:rsidR="00EE58DF" w:rsidRDefault="00EE58DF" w:rsidP="002A3EEF">
      <w:pPr>
        <w:rPr>
          <w:rtl/>
        </w:rPr>
      </w:pPr>
      <w:r>
        <w:rPr>
          <w:rFonts w:hint="cs"/>
          <w:rtl/>
        </w:rPr>
        <w:t>והמרירה למשוח ממנו העינים</w:t>
      </w:r>
    </w:p>
    <w:p w14:paraId="6EDCC917" w14:textId="63A42891" w:rsidR="00EE58DF" w:rsidRDefault="00EE58DF" w:rsidP="002A3EEF">
      <w:pPr>
        <w:rPr>
          <w:rtl/>
        </w:rPr>
      </w:pPr>
      <w:r>
        <w:rPr>
          <w:rFonts w:hint="cs"/>
          <w:rtl/>
        </w:rPr>
        <w:t>שיש בהן לובן ויבאו באגבתנים</w:t>
      </w:r>
    </w:p>
    <w:p w14:paraId="2BB52548" w14:textId="7CB714E4" w:rsidR="00EE58DF" w:rsidRDefault="00EE58DF" w:rsidP="002A3EEF">
      <w:pPr>
        <w:rPr>
          <w:rtl/>
        </w:rPr>
      </w:pPr>
      <w:r>
        <w:rPr>
          <w:rFonts w:hint="cs"/>
          <w:rtl/>
        </w:rPr>
        <w:t>ויאמר המלאך אל טוביה אחי עם</w:t>
      </w:r>
    </w:p>
    <w:p w14:paraId="16A97926" w14:textId="10306F03" w:rsidR="00EE58DF" w:rsidRDefault="00EE58DF" w:rsidP="002A3EEF">
      <w:pPr>
        <w:rPr>
          <w:rtl/>
        </w:rPr>
      </w:pPr>
      <w:r>
        <w:rPr>
          <w:rFonts w:hint="cs"/>
          <w:rtl/>
        </w:rPr>
        <w:t>רעואל נדור שהוא איש זקן ובת</w:t>
      </w:r>
    </w:p>
    <w:p w14:paraId="3577966F" w14:textId="76D85008" w:rsidR="00DB41A1" w:rsidRDefault="00DB41A1" w:rsidP="00EE58DF">
      <w:pPr>
        <w:rPr>
          <w:ins w:id="433" w:author="אורן ישי הירשהורן" w:date="2020-06-21T11:52:00Z"/>
          <w:rtl/>
        </w:rPr>
      </w:pPr>
      <w:ins w:id="434" w:author="אורן ישי הירשהורן" w:date="2020-06-21T11:52:00Z">
        <w:r>
          <w:rPr>
            <w:rFonts w:hint="cs"/>
            <w:rtl/>
          </w:rPr>
          <w:t>עמוד 8 בתצלום, טור א</w:t>
        </w:r>
      </w:ins>
    </w:p>
    <w:p w14:paraId="4350D3F1" w14:textId="7C6E7B28" w:rsidR="00EE58DF" w:rsidRDefault="00EE58DF" w:rsidP="00EE58DF">
      <w:pPr>
        <w:rPr>
          <w:rtl/>
        </w:rPr>
      </w:pPr>
      <w:r>
        <w:rPr>
          <w:rFonts w:hint="cs"/>
          <w:rtl/>
        </w:rPr>
        <w:lastRenderedPageBreak/>
        <w:t xml:space="preserve">יחידה יש לו </w:t>
      </w:r>
      <w:del w:id="435" w:author="אורן ישי הירשהורן" w:date="2020-06-17T14:59:00Z">
        <w:r w:rsidDel="003B0271">
          <w:rPr>
            <w:rFonts w:hint="cs"/>
            <w:rtl/>
          </w:rPr>
          <w:delText xml:space="preserve">יפה </w:delText>
        </w:r>
      </w:del>
      <w:r>
        <w:rPr>
          <w:rFonts w:hint="cs"/>
          <w:rtl/>
        </w:rPr>
        <w:t>יפת מראה</w:t>
      </w:r>
      <w:del w:id="436" w:author="אורן ישי הירשהורן" w:date="2020-05-26T11:20:00Z">
        <w:r w:rsidDel="00B932E7">
          <w:rPr>
            <w:rStyle w:val="FootnoteReference"/>
            <w:rtl/>
          </w:rPr>
          <w:footnoteReference w:id="60"/>
        </w:r>
      </w:del>
      <w:r>
        <w:rPr>
          <w:rFonts w:hint="cs"/>
          <w:rtl/>
        </w:rPr>
        <w:t xml:space="preserve"> ושמה</w:t>
      </w:r>
    </w:p>
    <w:p w14:paraId="2DF55C82" w14:textId="47420232" w:rsidR="00EE58DF" w:rsidRDefault="00EE58DF" w:rsidP="00EE58DF">
      <w:pPr>
        <w:rPr>
          <w:rtl/>
        </w:rPr>
      </w:pPr>
      <w:r>
        <w:rPr>
          <w:rFonts w:hint="cs"/>
          <w:rtl/>
        </w:rPr>
        <w:t>שרה ואדבר אליה שיתננה לך</w:t>
      </w:r>
    </w:p>
    <w:p w14:paraId="4A5B0B09" w14:textId="7CC03261" w:rsidR="00EE58DF" w:rsidRDefault="00EE58DF" w:rsidP="00EE58DF">
      <w:pPr>
        <w:rPr>
          <w:rtl/>
        </w:rPr>
      </w:pPr>
      <w:r>
        <w:rPr>
          <w:rFonts w:hint="cs"/>
          <w:rtl/>
        </w:rPr>
        <w:t>לאשה ולך משפט</w:t>
      </w:r>
      <w:r>
        <w:rPr>
          <w:rStyle w:val="FootnoteReference"/>
          <w:rtl/>
        </w:rPr>
        <w:footnoteReference w:id="61"/>
      </w:r>
      <w:r>
        <w:rPr>
          <w:rFonts w:hint="cs"/>
          <w:rtl/>
        </w:rPr>
        <w:t xml:space="preserve"> לקחתה לך לאשה</w:t>
      </w:r>
    </w:p>
    <w:p w14:paraId="7459B3BD" w14:textId="13494831" w:rsidR="00EE58DF" w:rsidRDefault="00EE58DF" w:rsidP="00EE58DF">
      <w:pPr>
        <w:rPr>
          <w:rtl/>
        </w:rPr>
      </w:pPr>
      <w:r>
        <w:rPr>
          <w:rFonts w:hint="cs"/>
          <w:rtl/>
        </w:rPr>
        <w:t>והיא בת שכל ואביה אהיבה</w:t>
      </w:r>
    </w:p>
    <w:p w14:paraId="6AF5C266" w14:textId="77777777" w:rsidR="00322CD1" w:rsidRDefault="00EE58DF" w:rsidP="00EE58DF">
      <w:pPr>
        <w:rPr>
          <w:rtl/>
        </w:rPr>
      </w:pPr>
      <w:r>
        <w:rPr>
          <w:rFonts w:hint="cs"/>
          <w:rtl/>
        </w:rPr>
        <w:t>ועתה שמעני ואדבר בעבורה</w:t>
      </w:r>
    </w:p>
    <w:p w14:paraId="7D63451B" w14:textId="61581F0B" w:rsidR="00EE58DF" w:rsidRDefault="00EE58DF" w:rsidP="00EE58DF">
      <w:pPr>
        <w:rPr>
          <w:rtl/>
        </w:rPr>
      </w:pPr>
      <w:r>
        <w:rPr>
          <w:rFonts w:hint="cs"/>
          <w:rtl/>
        </w:rPr>
        <w:t xml:space="preserve"> וכאשר נשוב מ</w:t>
      </w:r>
      <w:ins w:id="439" w:author="אורן ישי הירשהורן" w:date="2020-05-26T11:21:00Z">
        <w:r w:rsidR="00B932E7">
          <w:rPr>
            <w:rFonts w:hint="cs"/>
            <w:rtl/>
          </w:rPr>
          <w:t>ד</w:t>
        </w:r>
      </w:ins>
      <w:del w:id="440" w:author="אורן ישי הירשהורן" w:date="2020-05-26T11:21:00Z">
        <w:r w:rsidR="00322CD1" w:rsidDel="00B932E7">
          <w:rPr>
            <w:rFonts w:hint="cs"/>
            <w:rtl/>
          </w:rPr>
          <w:delText>ר</w:delText>
        </w:r>
      </w:del>
      <w:r w:rsidR="00322CD1">
        <w:rPr>
          <w:rFonts w:hint="cs"/>
          <w:rtl/>
        </w:rPr>
        <w:t>אגיש נעשה</w:t>
      </w:r>
    </w:p>
    <w:p w14:paraId="6AD0338C" w14:textId="7DE784DF" w:rsidR="00322CD1" w:rsidRDefault="00322CD1" w:rsidP="00EE58DF">
      <w:pPr>
        <w:rPr>
          <w:rtl/>
        </w:rPr>
      </w:pPr>
      <w:r>
        <w:rPr>
          <w:rFonts w:hint="cs"/>
          <w:rtl/>
        </w:rPr>
        <w:t>החופה</w:t>
      </w:r>
      <w:del w:id="441" w:author="אורן ישי הירשהורן" w:date="2020-05-26T11:21:00Z">
        <w:r w:rsidDel="00C02F76">
          <w:rPr>
            <w:rStyle w:val="FootnoteReference"/>
            <w:rtl/>
          </w:rPr>
          <w:footnoteReference w:id="62"/>
        </w:r>
      </w:del>
      <w:r>
        <w:rPr>
          <w:rFonts w:hint="cs"/>
          <w:rtl/>
        </w:rPr>
        <w:t xml:space="preserve"> ונוליכנה עמנו אל אביך</w:t>
      </w:r>
    </w:p>
    <w:p w14:paraId="530B5A59" w14:textId="78694663" w:rsidR="00322CD1" w:rsidRDefault="00322CD1" w:rsidP="00EE58DF">
      <w:pPr>
        <w:rPr>
          <w:rtl/>
        </w:rPr>
      </w:pPr>
      <w:r>
        <w:rPr>
          <w:rFonts w:hint="cs"/>
          <w:rtl/>
        </w:rPr>
        <w:t>ויאמר טוביה אל המלאך שמעתי</w:t>
      </w:r>
    </w:p>
    <w:p w14:paraId="79BE2CA3" w14:textId="53534EF4" w:rsidR="00322CD1" w:rsidRDefault="00322CD1" w:rsidP="00EE58DF">
      <w:pPr>
        <w:rPr>
          <w:rtl/>
        </w:rPr>
      </w:pPr>
      <w:r>
        <w:rPr>
          <w:rFonts w:hint="cs"/>
          <w:rtl/>
        </w:rPr>
        <w:t>שניתנה לשבעה אנשים ומתו</w:t>
      </w:r>
    </w:p>
    <w:p w14:paraId="3E08C008" w14:textId="016AB0D7" w:rsidR="00322CD1" w:rsidRDefault="00322CD1" w:rsidP="00EE58DF">
      <w:pPr>
        <w:rPr>
          <w:rtl/>
        </w:rPr>
      </w:pPr>
      <w:r>
        <w:rPr>
          <w:rFonts w:hint="cs"/>
          <w:rtl/>
        </w:rPr>
        <w:t xml:space="preserve">בחופתן טרם </w:t>
      </w:r>
      <w:del w:id="444" w:author="אורן ישי הירשהורן" w:date="2020-05-26T11:22:00Z">
        <w:r w:rsidDel="00C02F76">
          <w:rPr>
            <w:rFonts w:hint="cs"/>
            <w:rtl/>
          </w:rPr>
          <w:delText xml:space="preserve">יביא </w:delText>
        </w:r>
      </w:del>
      <w:ins w:id="445" w:author="אורן ישי הירשהורן" w:date="2020-05-26T11:22:00Z">
        <w:r w:rsidR="00C02F76">
          <w:rPr>
            <w:rFonts w:hint="cs"/>
            <w:rtl/>
          </w:rPr>
          <w:t xml:space="preserve">יבאו </w:t>
        </w:r>
      </w:ins>
      <w:r>
        <w:rPr>
          <w:rFonts w:hint="cs"/>
          <w:rtl/>
        </w:rPr>
        <w:t>אלי</w:t>
      </w:r>
      <w:ins w:id="446" w:author="אורן ישי הירשהורן" w:date="2020-05-26T11:22:00Z">
        <w:r w:rsidR="00C02F76">
          <w:rPr>
            <w:rFonts w:hint="cs"/>
            <w:rtl/>
          </w:rPr>
          <w:t>ה</w:t>
        </w:r>
      </w:ins>
      <w:del w:id="447" w:author="אורן ישי הירשהורן" w:date="2020-05-26T11:22:00Z">
        <w:r w:rsidDel="00C02F76">
          <w:rPr>
            <w:rFonts w:hint="cs"/>
            <w:rtl/>
          </w:rPr>
          <w:delText>ך</w:delText>
        </w:r>
      </w:del>
      <w:r>
        <w:rPr>
          <w:rFonts w:hint="cs"/>
          <w:rtl/>
        </w:rPr>
        <w:t xml:space="preserve"> ושמעתי</w:t>
      </w:r>
    </w:p>
    <w:p w14:paraId="11521CEF" w14:textId="712BAD0F" w:rsidR="00322CD1" w:rsidRDefault="00322CD1" w:rsidP="00EE58DF">
      <w:pPr>
        <w:rPr>
          <w:rtl/>
        </w:rPr>
      </w:pPr>
      <w:r>
        <w:rPr>
          <w:rFonts w:hint="cs"/>
          <w:rtl/>
        </w:rPr>
        <w:t xml:space="preserve">שאשמדאי מלכא דשדים </w:t>
      </w:r>
      <w:ins w:id="448" w:author="אורן ישי הירשהורן" w:date="2020-05-26T11:30:00Z">
        <w:r w:rsidR="00C02F76">
          <w:rPr>
            <w:rFonts w:hint="cs"/>
            <w:rtl/>
          </w:rPr>
          <w:t>ממית</w:t>
        </w:r>
      </w:ins>
      <w:del w:id="449" w:author="אורן ישי הירשהורן" w:date="2020-05-26T11:30:00Z">
        <w:r w:rsidDel="00C02F76">
          <w:rPr>
            <w:rFonts w:hint="cs"/>
            <w:rtl/>
          </w:rPr>
          <w:delText>וראיתי</w:delText>
        </w:r>
      </w:del>
    </w:p>
    <w:p w14:paraId="50E9D057" w14:textId="339AFCEE" w:rsidR="00322CD1" w:rsidRDefault="00322CD1" w:rsidP="00322CD1">
      <w:pPr>
        <w:rPr>
          <w:rtl/>
        </w:rPr>
      </w:pPr>
      <w:r>
        <w:rPr>
          <w:rFonts w:hint="cs"/>
          <w:rtl/>
        </w:rPr>
        <w:t>אותם ועתה ירא אני מן השד פ</w:t>
      </w:r>
      <w:ins w:id="450" w:author="אורן ישי הירשהורן" w:date="2020-05-26T11:30:00Z">
        <w:r w:rsidR="00C02F76">
          <w:rPr>
            <w:rFonts w:hint="cs"/>
            <w:rtl/>
          </w:rPr>
          <w:t>ן</w:t>
        </w:r>
      </w:ins>
    </w:p>
    <w:p w14:paraId="73B0C82C" w14:textId="21A50753" w:rsidR="00322CD1" w:rsidRDefault="00322CD1" w:rsidP="00322CD1">
      <w:pPr>
        <w:rPr>
          <w:rtl/>
        </w:rPr>
      </w:pPr>
      <w:r>
        <w:rPr>
          <w:rFonts w:hint="cs"/>
          <w:rtl/>
        </w:rPr>
        <w:t>ימיתני והורדתי את שיבת אבי</w:t>
      </w:r>
      <w:ins w:id="451" w:author="אורן ישי הירשהורן" w:date="2020-05-26T11:31:00Z">
        <w:r w:rsidR="00C02F76">
          <w:rPr>
            <w:rFonts w:hint="cs"/>
            <w:rtl/>
          </w:rPr>
          <w:t xml:space="preserve"> ~</w:t>
        </w:r>
      </w:ins>
    </w:p>
    <w:p w14:paraId="2E3FEB2A" w14:textId="5316ADBA" w:rsidR="00322CD1" w:rsidRDefault="00322CD1" w:rsidP="00322CD1">
      <w:pPr>
        <w:rPr>
          <w:rtl/>
        </w:rPr>
      </w:pPr>
      <w:r>
        <w:rPr>
          <w:rFonts w:hint="cs"/>
          <w:rtl/>
        </w:rPr>
        <w:t>ביגון שאולה</w:t>
      </w:r>
      <w:ins w:id="452" w:author="אורן ישי הירשהורן" w:date="2020-05-26T11:31:00Z">
        <w:r w:rsidR="00C02F76">
          <w:rPr>
            <w:rFonts w:asciiTheme="minorBidi" w:hAnsiTheme="minorBidi"/>
            <w:rtl/>
            <w:lang w:bidi="ar-SA"/>
          </w:rPr>
          <w:t>﮲</w:t>
        </w:r>
      </w:ins>
      <w:r>
        <w:rPr>
          <w:rFonts w:hint="cs"/>
          <w:rtl/>
        </w:rPr>
        <w:t xml:space="preserve"> ויאמר אליו המלאך </w:t>
      </w:r>
    </w:p>
    <w:p w14:paraId="504D8C5B" w14:textId="360F632A" w:rsidR="00322CD1" w:rsidRDefault="00322CD1" w:rsidP="00322CD1">
      <w:pPr>
        <w:rPr>
          <w:rtl/>
        </w:rPr>
      </w:pPr>
      <w:r>
        <w:rPr>
          <w:rFonts w:hint="cs"/>
          <w:rtl/>
        </w:rPr>
        <w:t>לא תזכור מצות אביך אשר צוך</w:t>
      </w:r>
    </w:p>
    <w:p w14:paraId="075C0A6B" w14:textId="4BA623E9" w:rsidR="00322CD1" w:rsidRDefault="00322CD1" w:rsidP="00322CD1">
      <w:pPr>
        <w:rPr>
          <w:rtl/>
        </w:rPr>
      </w:pPr>
      <w:r>
        <w:rPr>
          <w:rFonts w:hint="cs"/>
          <w:rtl/>
        </w:rPr>
        <w:t>אשר תקח לך אשה ממשפחת</w:t>
      </w:r>
    </w:p>
    <w:p w14:paraId="3FBC8F6A" w14:textId="4544BD3D" w:rsidR="00322CD1" w:rsidRDefault="00322CD1" w:rsidP="00322CD1">
      <w:pPr>
        <w:rPr>
          <w:rtl/>
        </w:rPr>
      </w:pPr>
      <w:r>
        <w:rPr>
          <w:rFonts w:hint="cs"/>
          <w:rtl/>
        </w:rPr>
        <w:t>אביך ועתה שמעני ואל תירא</w:t>
      </w:r>
    </w:p>
    <w:p w14:paraId="791CA8A5" w14:textId="4D5B5C62" w:rsidR="00322CD1" w:rsidRDefault="00322CD1" w:rsidP="00322CD1">
      <w:pPr>
        <w:rPr>
          <w:rtl/>
        </w:rPr>
      </w:pPr>
      <w:r>
        <w:rPr>
          <w:rFonts w:hint="cs"/>
          <w:rtl/>
        </w:rPr>
        <w:t>מן השד ידעתי אני שתקחנה</w:t>
      </w:r>
    </w:p>
    <w:p w14:paraId="44F3FAD6" w14:textId="08023A9E" w:rsidR="00322CD1" w:rsidRDefault="00322CD1" w:rsidP="00322CD1">
      <w:pPr>
        <w:rPr>
          <w:rtl/>
        </w:rPr>
      </w:pPr>
      <w:r>
        <w:rPr>
          <w:rFonts w:hint="cs"/>
          <w:rtl/>
        </w:rPr>
        <w:t>בלילה לאשה וכאשר תבא בחדר</w:t>
      </w:r>
    </w:p>
    <w:p w14:paraId="588F824F" w14:textId="32EF6B51" w:rsidR="00322CD1" w:rsidRDefault="00322CD1" w:rsidP="00322CD1">
      <w:pPr>
        <w:rPr>
          <w:rtl/>
        </w:rPr>
      </w:pPr>
      <w:r>
        <w:rPr>
          <w:rFonts w:hint="cs"/>
          <w:rtl/>
        </w:rPr>
        <w:t>עמה קח את לב הדג והקטר ממנו</w:t>
      </w:r>
    </w:p>
    <w:p w14:paraId="25F4D047" w14:textId="5E284DD7" w:rsidR="00322CD1" w:rsidRDefault="00322CD1" w:rsidP="00322CD1">
      <w:pPr>
        <w:rPr>
          <w:rtl/>
        </w:rPr>
      </w:pPr>
      <w:r>
        <w:rPr>
          <w:rFonts w:hint="cs"/>
          <w:rtl/>
        </w:rPr>
        <w:t>תחת בגדיה וירח השד וינוס ולא</w:t>
      </w:r>
    </w:p>
    <w:p w14:paraId="4030CA73" w14:textId="10459220" w:rsidR="00322CD1" w:rsidRDefault="00322CD1" w:rsidP="00322CD1">
      <w:pPr>
        <w:rPr>
          <w:rtl/>
        </w:rPr>
      </w:pPr>
      <w:r>
        <w:rPr>
          <w:rFonts w:hint="cs"/>
          <w:rtl/>
        </w:rPr>
        <w:t>ישוב לעולם</w:t>
      </w:r>
      <w:ins w:id="453" w:author="אורן ישי הירשהורן" w:date="2020-05-26T11:33:00Z">
        <w:r w:rsidR="005F45A5">
          <w:rPr>
            <w:rFonts w:asciiTheme="minorBidi" w:hAnsiTheme="minorBidi"/>
            <w:rtl/>
            <w:lang w:bidi="ar-SA"/>
          </w:rPr>
          <w:t>﮲</w:t>
        </w:r>
      </w:ins>
      <w:r>
        <w:rPr>
          <w:rFonts w:hint="cs"/>
          <w:rtl/>
        </w:rPr>
        <w:t xml:space="preserve"> וכאשר תחפוץ לבא</w:t>
      </w:r>
    </w:p>
    <w:p w14:paraId="7F1290FA" w14:textId="77777777" w:rsidR="00583284" w:rsidRDefault="00322CD1" w:rsidP="00322CD1">
      <w:pPr>
        <w:rPr>
          <w:rtl/>
        </w:rPr>
      </w:pPr>
      <w:r>
        <w:rPr>
          <w:rFonts w:hint="cs"/>
          <w:rtl/>
        </w:rPr>
        <w:t>אליה קומו מן המטה והתפללו</w:t>
      </w:r>
    </w:p>
    <w:p w14:paraId="2F1FE581" w14:textId="0650C3CE" w:rsidR="00322CD1" w:rsidRDefault="00322CD1" w:rsidP="00322CD1">
      <w:pPr>
        <w:rPr>
          <w:rtl/>
        </w:rPr>
      </w:pPr>
      <w:r>
        <w:rPr>
          <w:rFonts w:hint="cs"/>
          <w:rtl/>
        </w:rPr>
        <w:t xml:space="preserve"> אל יי אשר צוה לכם חסדו ונתן לכ</w:t>
      </w:r>
      <w:r w:rsidR="00583284">
        <w:rPr>
          <w:rFonts w:hint="cs"/>
          <w:rtl/>
        </w:rPr>
        <w:t>ם</w:t>
      </w:r>
    </w:p>
    <w:p w14:paraId="63746869" w14:textId="6E4DF152" w:rsidR="00583284" w:rsidRDefault="00583284" w:rsidP="00322CD1">
      <w:pPr>
        <w:rPr>
          <w:rtl/>
        </w:rPr>
      </w:pPr>
      <w:r>
        <w:rPr>
          <w:rFonts w:hint="cs"/>
          <w:rtl/>
        </w:rPr>
        <w:t>רפואה ואז תבא אליה ותוליד</w:t>
      </w:r>
    </w:p>
    <w:p w14:paraId="3F2FD797" w14:textId="6F55FBAC" w:rsidR="00583284" w:rsidRDefault="00583284" w:rsidP="00322CD1">
      <w:pPr>
        <w:rPr>
          <w:rtl/>
        </w:rPr>
      </w:pPr>
      <w:r>
        <w:rPr>
          <w:rFonts w:hint="cs"/>
          <w:rtl/>
        </w:rPr>
        <w:t>ממנה בנים ובנות אל תירא כי</w:t>
      </w:r>
    </w:p>
    <w:p w14:paraId="7C4BBB9D" w14:textId="6A330927" w:rsidR="00322CD1" w:rsidRDefault="00583284" w:rsidP="00583284">
      <w:pPr>
        <w:rPr>
          <w:ins w:id="454" w:author="אורן ישי הירשהורן" w:date="2020-06-21T11:52:00Z"/>
          <w:rtl/>
        </w:rPr>
      </w:pPr>
      <w:r>
        <w:rPr>
          <w:rFonts w:hint="cs"/>
          <w:rtl/>
        </w:rPr>
        <w:t>לך ראויה טרם שנברא העולם</w:t>
      </w:r>
      <w:ins w:id="455" w:author="אורן ישי הירשהורן" w:date="2020-05-26T11:36:00Z">
        <w:r w:rsidR="005F45A5">
          <w:rPr>
            <w:rFonts w:asciiTheme="minorBidi" w:hAnsiTheme="minorBidi"/>
            <w:rtl/>
            <w:lang w:bidi="ar-SA"/>
          </w:rPr>
          <w:t>﮲</w:t>
        </w:r>
      </w:ins>
      <w:del w:id="456" w:author="אורן ישי הירשהורן" w:date="2020-05-26T11:36:00Z">
        <w:r w:rsidDel="005F45A5">
          <w:rPr>
            <w:rStyle w:val="FootnoteReference"/>
            <w:rtl/>
          </w:rPr>
          <w:footnoteReference w:id="63"/>
        </w:r>
      </w:del>
      <w:r>
        <w:rPr>
          <w:rFonts w:hint="cs"/>
          <w:rtl/>
        </w:rPr>
        <w:t xml:space="preserve"> ואתה</w:t>
      </w:r>
    </w:p>
    <w:p w14:paraId="42F30E29" w14:textId="6024B0C7" w:rsidR="00DB41A1" w:rsidRDefault="00DB41A1" w:rsidP="00583284">
      <w:pPr>
        <w:rPr>
          <w:rtl/>
        </w:rPr>
      </w:pPr>
      <w:ins w:id="459" w:author="אורן ישי הירשהורן" w:date="2020-06-21T11:52:00Z">
        <w:r>
          <w:rPr>
            <w:rFonts w:hint="cs"/>
            <w:rtl/>
          </w:rPr>
          <w:t>עמוד 8 בתצלום, טור ב'</w:t>
        </w:r>
      </w:ins>
    </w:p>
    <w:p w14:paraId="0956D875" w14:textId="23ED84DB" w:rsidR="00583284" w:rsidRDefault="00583284" w:rsidP="00583284">
      <w:pPr>
        <w:rPr>
          <w:rtl/>
        </w:rPr>
      </w:pPr>
      <w:r>
        <w:rPr>
          <w:rFonts w:hint="cs"/>
          <w:rtl/>
        </w:rPr>
        <w:t>תושיענה מן השד</w:t>
      </w:r>
      <w:ins w:id="460" w:author="אורן ישי הירשהורן" w:date="2020-05-26T11:37:00Z">
        <w:r w:rsidR="005F45A5">
          <w:rPr>
            <w:rFonts w:asciiTheme="minorBidi" w:hAnsiTheme="minorBidi"/>
            <w:rtl/>
            <w:lang w:bidi="ar-SA"/>
          </w:rPr>
          <w:t>﮲</w:t>
        </w:r>
      </w:ins>
      <w:r>
        <w:rPr>
          <w:rFonts w:hint="cs"/>
          <w:rtl/>
        </w:rPr>
        <w:t xml:space="preserve"> ויהי כשמע</w:t>
      </w:r>
    </w:p>
    <w:p w14:paraId="2994580C" w14:textId="6A0E86E5" w:rsidR="00583284" w:rsidRDefault="00583284" w:rsidP="00583284">
      <w:pPr>
        <w:rPr>
          <w:rtl/>
        </w:rPr>
      </w:pPr>
      <w:r>
        <w:rPr>
          <w:rFonts w:hint="cs"/>
          <w:rtl/>
        </w:rPr>
        <w:lastRenderedPageBreak/>
        <w:t>טוביה את הדברים האלה ונפש</w:t>
      </w:r>
      <w:ins w:id="461" w:author="אורן ישי הירשהורן" w:date="2020-05-26T11:37:00Z">
        <w:r w:rsidR="005F45A5">
          <w:rPr>
            <w:rFonts w:hint="cs"/>
            <w:rtl/>
          </w:rPr>
          <w:t>ו</w:t>
        </w:r>
      </w:ins>
      <w:del w:id="462" w:author="אורן ישי הירשהורן" w:date="2020-05-26T11:37:00Z">
        <w:r w:rsidDel="005F45A5">
          <w:rPr>
            <w:rFonts w:hint="cs"/>
            <w:rtl/>
          </w:rPr>
          <w:delText>' (?)</w:delText>
        </w:r>
      </w:del>
    </w:p>
    <w:p w14:paraId="350EA324" w14:textId="4EDDA55E" w:rsidR="00583284" w:rsidRDefault="00583284" w:rsidP="00583284">
      <w:pPr>
        <w:rPr>
          <w:rtl/>
        </w:rPr>
      </w:pPr>
      <w:r>
        <w:rPr>
          <w:rFonts w:hint="cs"/>
          <w:rtl/>
        </w:rPr>
        <w:t>קשורה בנפשו</w:t>
      </w:r>
      <w:r>
        <w:rPr>
          <w:rStyle w:val="FootnoteReference"/>
          <w:rtl/>
        </w:rPr>
        <w:footnoteReference w:id="64"/>
      </w:r>
      <w:r>
        <w:rPr>
          <w:rFonts w:hint="cs"/>
          <w:rtl/>
        </w:rPr>
        <w:t xml:space="preserve"> ויבאו באגבתנים</w:t>
      </w:r>
    </w:p>
    <w:p w14:paraId="281DF66B" w14:textId="03018A7C" w:rsidR="00583284" w:rsidRDefault="00583284" w:rsidP="00583284">
      <w:pPr>
        <w:rPr>
          <w:rtl/>
        </w:rPr>
      </w:pPr>
      <w:r>
        <w:rPr>
          <w:rFonts w:hint="cs"/>
          <w:rtl/>
        </w:rPr>
        <w:t>בבית רעואל וימצאו אותו</w:t>
      </w:r>
    </w:p>
    <w:p w14:paraId="6D2A7490" w14:textId="4A59E804" w:rsidR="00583284" w:rsidRDefault="00583284" w:rsidP="00583284">
      <w:pPr>
        <w:rPr>
          <w:rtl/>
        </w:rPr>
      </w:pPr>
      <w:r>
        <w:rPr>
          <w:rFonts w:hint="cs"/>
          <w:rtl/>
        </w:rPr>
        <w:t>אצל שער ביתו</w:t>
      </w:r>
      <w:ins w:id="463" w:author="אורן ישי הירשהורן" w:date="2020-05-26T11:38:00Z">
        <w:r w:rsidR="005F45A5">
          <w:rPr>
            <w:rFonts w:asciiTheme="minorBidi" w:hAnsiTheme="minorBidi"/>
            <w:rtl/>
            <w:lang w:bidi="ar-SA"/>
          </w:rPr>
          <w:t>﮲</w:t>
        </w:r>
      </w:ins>
      <w:r>
        <w:rPr>
          <w:rFonts w:hint="cs"/>
          <w:rtl/>
        </w:rPr>
        <w:t xml:space="preserve"> ונתנו לו שלום</w:t>
      </w:r>
    </w:p>
    <w:p w14:paraId="0FB59BBD" w14:textId="7626BFB6" w:rsidR="00583284" w:rsidRDefault="00583284" w:rsidP="00583284">
      <w:pPr>
        <w:rPr>
          <w:rtl/>
        </w:rPr>
      </w:pPr>
      <w:r>
        <w:rPr>
          <w:rFonts w:hint="cs"/>
          <w:rtl/>
        </w:rPr>
        <w:t>והוא השיב להם שלום</w:t>
      </w:r>
      <w:ins w:id="464" w:author="אורן ישי הירשהורן" w:date="2020-05-26T11:38:00Z">
        <w:r w:rsidR="005F45A5">
          <w:rPr>
            <w:rFonts w:asciiTheme="minorBidi" w:hAnsiTheme="minorBidi"/>
            <w:rtl/>
            <w:lang w:bidi="ar-SA"/>
          </w:rPr>
          <w:t>﮲</w:t>
        </w:r>
      </w:ins>
      <w:r>
        <w:rPr>
          <w:rFonts w:hint="cs"/>
          <w:rtl/>
        </w:rPr>
        <w:t xml:space="preserve"> ויאמר</w:t>
      </w:r>
    </w:p>
    <w:p w14:paraId="66307446" w14:textId="4FDD484D" w:rsidR="00583284" w:rsidRDefault="00583284" w:rsidP="00583284">
      <w:pPr>
        <w:rPr>
          <w:rtl/>
        </w:rPr>
      </w:pPr>
      <w:r>
        <w:rPr>
          <w:rFonts w:hint="cs"/>
          <w:rtl/>
        </w:rPr>
        <w:t>בואו לביתי בשלום ויבאו בבית</w:t>
      </w:r>
    </w:p>
    <w:p w14:paraId="772B82BE" w14:textId="4795964A" w:rsidR="00583284" w:rsidRDefault="00583284" w:rsidP="00583284">
      <w:pPr>
        <w:rPr>
          <w:rtl/>
        </w:rPr>
      </w:pPr>
      <w:r>
        <w:rPr>
          <w:rFonts w:hint="cs"/>
          <w:rtl/>
        </w:rPr>
        <w:t>רעואל</w:t>
      </w:r>
      <w:ins w:id="465" w:author="אורן ישי הירשהורן" w:date="2020-05-26T11:38:00Z">
        <w:r w:rsidR="005F45A5">
          <w:rPr>
            <w:rFonts w:asciiTheme="minorBidi" w:hAnsiTheme="minorBidi"/>
            <w:rtl/>
            <w:lang w:bidi="ar-SA"/>
          </w:rPr>
          <w:t>﮲</w:t>
        </w:r>
      </w:ins>
      <w:r>
        <w:rPr>
          <w:rFonts w:hint="cs"/>
          <w:rtl/>
        </w:rPr>
        <w:t xml:space="preserve"> ויאמר אל עד</w:t>
      </w:r>
      <w:r w:rsidR="00597E7D">
        <w:rPr>
          <w:rFonts w:hint="cs"/>
          <w:rtl/>
        </w:rPr>
        <w:t>נה אשתו</w:t>
      </w:r>
    </w:p>
    <w:p w14:paraId="3DB688C3" w14:textId="10BC0D02" w:rsidR="00597E7D" w:rsidRDefault="00597E7D" w:rsidP="00583284">
      <w:pPr>
        <w:rPr>
          <w:rtl/>
        </w:rPr>
      </w:pPr>
      <w:r>
        <w:rPr>
          <w:rFonts w:hint="cs"/>
          <w:rtl/>
        </w:rPr>
        <w:t>כמה דומה זה הבחור לדמות</w:t>
      </w:r>
    </w:p>
    <w:p w14:paraId="194BB336" w14:textId="68DA296A" w:rsidR="00597E7D" w:rsidRDefault="00597E7D" w:rsidP="00583284">
      <w:pPr>
        <w:rPr>
          <w:rtl/>
        </w:rPr>
      </w:pPr>
      <w:r>
        <w:rPr>
          <w:rFonts w:hint="cs"/>
          <w:rtl/>
        </w:rPr>
        <w:t>טובי ותשאל להם עדנה</w:t>
      </w:r>
      <w:ins w:id="466" w:author="אורן ישי הירשהורן" w:date="2020-05-26T11:39:00Z">
        <w:r w:rsidR="005F45A5" w:rsidRPr="005F45A5">
          <w:rPr>
            <w:rFonts w:hint="cs"/>
            <w:rtl/>
          </w:rPr>
          <w:t xml:space="preserve"> </w:t>
        </w:r>
        <w:r w:rsidR="005F45A5">
          <w:rPr>
            <w:rFonts w:hint="cs"/>
            <w:rtl/>
          </w:rPr>
          <w:t>מאין ~</w:t>
        </w:r>
      </w:ins>
    </w:p>
    <w:p w14:paraId="772AB1A8" w14:textId="1473A6AB" w:rsidR="00597E7D" w:rsidRDefault="00597E7D" w:rsidP="00583284">
      <w:pPr>
        <w:rPr>
          <w:rtl/>
        </w:rPr>
      </w:pPr>
      <w:del w:id="467" w:author="אורן ישי הירשהורן" w:date="2020-05-26T11:39:00Z">
        <w:r w:rsidDel="005F45A5">
          <w:rPr>
            <w:rFonts w:hint="cs"/>
            <w:rtl/>
          </w:rPr>
          <w:delText xml:space="preserve">מאין </w:delText>
        </w:r>
      </w:del>
      <w:r>
        <w:rPr>
          <w:rFonts w:hint="cs"/>
          <w:rtl/>
        </w:rPr>
        <w:t>אתה בחור</w:t>
      </w:r>
      <w:ins w:id="468" w:author="אורן ישי הירשהורן" w:date="2020-05-26T11:39:00Z">
        <w:r w:rsidR="005F45A5">
          <w:rPr>
            <w:rFonts w:asciiTheme="minorBidi" w:hAnsiTheme="minorBidi"/>
            <w:rtl/>
            <w:lang w:bidi="ar-SA"/>
          </w:rPr>
          <w:t>﮲</w:t>
        </w:r>
      </w:ins>
      <w:r>
        <w:rPr>
          <w:rFonts w:hint="cs"/>
          <w:rtl/>
        </w:rPr>
        <w:t xml:space="preserve"> ויען אליה מן השביה</w:t>
      </w:r>
    </w:p>
    <w:p w14:paraId="28107E01" w14:textId="33CDBBD3" w:rsidR="00597E7D" w:rsidRDefault="00597E7D" w:rsidP="00597E7D">
      <w:pPr>
        <w:rPr>
          <w:rtl/>
        </w:rPr>
      </w:pPr>
      <w:r>
        <w:rPr>
          <w:rFonts w:hint="cs"/>
          <w:rtl/>
        </w:rPr>
        <w:t>אשר בנינוה ממטה נפתלי</w:t>
      </w:r>
      <w:ins w:id="469" w:author="אורן ישי הירשהורן" w:date="2020-05-26T11:39:00Z">
        <w:r w:rsidR="005F45A5">
          <w:rPr>
            <w:rFonts w:asciiTheme="minorBidi" w:hAnsiTheme="minorBidi"/>
            <w:rtl/>
            <w:lang w:bidi="ar-SA"/>
          </w:rPr>
          <w:t>﮲</w:t>
        </w:r>
      </w:ins>
      <w:r>
        <w:rPr>
          <w:rFonts w:hint="cs"/>
          <w:rtl/>
        </w:rPr>
        <w:t xml:space="preserve"> הידעת</w:t>
      </w:r>
    </w:p>
    <w:p w14:paraId="782BA381" w14:textId="250228BD" w:rsidR="00597E7D" w:rsidRDefault="00597E7D" w:rsidP="00597E7D">
      <w:pPr>
        <w:rPr>
          <w:rtl/>
          <w:lang w:bidi="ar-SA"/>
        </w:rPr>
      </w:pPr>
      <w:r>
        <w:rPr>
          <w:rFonts w:hint="cs"/>
          <w:rtl/>
        </w:rPr>
        <w:t>את טובי אחינו</w:t>
      </w:r>
      <w:ins w:id="470" w:author="אורן ישי הירשהורן" w:date="2020-05-26T11:40:00Z">
        <w:r w:rsidR="005F45A5">
          <w:rPr>
            <w:rFonts w:asciiTheme="minorBidi" w:hAnsiTheme="minorBidi"/>
            <w:rtl/>
            <w:lang w:bidi="ar-SA"/>
          </w:rPr>
          <w:t>﮲</w:t>
        </w:r>
      </w:ins>
      <w:r>
        <w:rPr>
          <w:rFonts w:hint="cs"/>
          <w:rtl/>
        </w:rPr>
        <w:t xml:space="preserve"> ויאמר ידעתי</w:t>
      </w:r>
      <w:ins w:id="471" w:author="אורן ישי הירשהורן" w:date="2020-05-26T11:40:00Z">
        <w:r w:rsidR="005F45A5">
          <w:rPr>
            <w:rFonts w:asciiTheme="minorBidi" w:hAnsiTheme="minorBidi"/>
            <w:rtl/>
            <w:lang w:bidi="ar-SA"/>
          </w:rPr>
          <w:t>﮲</w:t>
        </w:r>
      </w:ins>
    </w:p>
    <w:p w14:paraId="7BD43D10" w14:textId="48127E0E" w:rsidR="00597E7D" w:rsidRDefault="00597E7D" w:rsidP="00597E7D">
      <w:pPr>
        <w:rPr>
          <w:rtl/>
        </w:rPr>
      </w:pPr>
      <w:r>
        <w:rPr>
          <w:rFonts w:hint="cs"/>
          <w:rtl/>
        </w:rPr>
        <w:t>ותאמר השלום לו ויאמר טוביה</w:t>
      </w:r>
    </w:p>
    <w:p w14:paraId="087ABD6D" w14:textId="60C0214A" w:rsidR="00597E7D" w:rsidRDefault="00597E7D" w:rsidP="00597E7D">
      <w:pPr>
        <w:rPr>
          <w:rtl/>
        </w:rPr>
      </w:pPr>
      <w:r>
        <w:rPr>
          <w:rFonts w:hint="cs"/>
          <w:rtl/>
        </w:rPr>
        <w:t>טובי אבי הוא וירץ רעואל ויחבק</w:t>
      </w:r>
    </w:p>
    <w:p w14:paraId="45C9EB8D" w14:textId="5EE192A1" w:rsidR="00597E7D" w:rsidRDefault="00597E7D" w:rsidP="00597E7D">
      <w:pPr>
        <w:rPr>
          <w:rtl/>
        </w:rPr>
      </w:pPr>
      <w:r>
        <w:rPr>
          <w:rFonts w:hint="cs"/>
          <w:rtl/>
        </w:rPr>
        <w:t>לו וינשק לו</w:t>
      </w:r>
      <w:r>
        <w:rPr>
          <w:rStyle w:val="FootnoteReference"/>
          <w:rtl/>
        </w:rPr>
        <w:footnoteReference w:id="65"/>
      </w:r>
      <w:r>
        <w:rPr>
          <w:rFonts w:hint="cs"/>
          <w:rtl/>
        </w:rPr>
        <w:t xml:space="preserve"> ויבכו</w:t>
      </w:r>
      <w:ins w:id="472" w:author="אורן ישי הירשהורן" w:date="2020-05-26T11:41:00Z">
        <w:r w:rsidR="005F45A5">
          <w:rPr>
            <w:rFonts w:asciiTheme="minorBidi" w:hAnsiTheme="minorBidi"/>
            <w:rtl/>
            <w:lang w:bidi="ar-SA"/>
          </w:rPr>
          <w:t>﮲</w:t>
        </w:r>
      </w:ins>
      <w:r>
        <w:rPr>
          <w:rFonts w:hint="cs"/>
          <w:rtl/>
        </w:rPr>
        <w:t xml:space="preserve"> ויאמר רעואל</w:t>
      </w:r>
    </w:p>
    <w:p w14:paraId="793097B1" w14:textId="2C8C4733" w:rsidR="00597E7D" w:rsidRDefault="00597E7D" w:rsidP="00597E7D">
      <w:pPr>
        <w:rPr>
          <w:rtl/>
        </w:rPr>
      </w:pPr>
      <w:r>
        <w:rPr>
          <w:rFonts w:hint="cs"/>
          <w:rtl/>
        </w:rPr>
        <w:t>ברוך טובי ואתה בנו איש צדיק</w:t>
      </w:r>
    </w:p>
    <w:p w14:paraId="1C9431FE" w14:textId="260A43B0" w:rsidR="00597E7D" w:rsidRDefault="00597E7D" w:rsidP="00597E7D">
      <w:pPr>
        <w:rPr>
          <w:rtl/>
        </w:rPr>
      </w:pPr>
      <w:r>
        <w:rPr>
          <w:rFonts w:hint="cs"/>
          <w:rtl/>
        </w:rPr>
        <w:t>ועושה צדקות רבות ועדנה</w:t>
      </w:r>
    </w:p>
    <w:p w14:paraId="72D37174" w14:textId="0EC31EA1" w:rsidR="00597E7D" w:rsidRDefault="00597E7D" w:rsidP="00597E7D">
      <w:pPr>
        <w:rPr>
          <w:rtl/>
        </w:rPr>
      </w:pPr>
      <w:r>
        <w:rPr>
          <w:rFonts w:hint="cs"/>
          <w:rtl/>
        </w:rPr>
        <w:t>ושרה בתו בכו עליו</w:t>
      </w:r>
      <w:ins w:id="473" w:author="אורן ישי הירשהורן" w:date="2020-05-26T11:41:00Z">
        <w:r w:rsidR="005F45A5">
          <w:rPr>
            <w:rFonts w:asciiTheme="minorBidi" w:hAnsiTheme="minorBidi"/>
            <w:rtl/>
            <w:lang w:bidi="ar-SA"/>
          </w:rPr>
          <w:t>﮲</w:t>
        </w:r>
      </w:ins>
      <w:r>
        <w:rPr>
          <w:rFonts w:hint="cs"/>
          <w:rtl/>
        </w:rPr>
        <w:t xml:space="preserve"> ויאמר</w:t>
      </w:r>
    </w:p>
    <w:p w14:paraId="68E95204" w14:textId="5B6D6DE0" w:rsidR="00597E7D" w:rsidRDefault="00597E7D" w:rsidP="00597E7D">
      <w:pPr>
        <w:rPr>
          <w:rtl/>
        </w:rPr>
      </w:pPr>
      <w:r>
        <w:rPr>
          <w:rFonts w:hint="cs"/>
          <w:rtl/>
        </w:rPr>
        <w:t xml:space="preserve">טוביה אל המלאך דבר עם </w:t>
      </w:r>
      <w:commentRangeStart w:id="474"/>
      <w:r>
        <w:rPr>
          <w:rFonts w:hint="cs"/>
          <w:rtl/>
        </w:rPr>
        <w:t>רעוא</w:t>
      </w:r>
      <w:del w:id="475" w:author="אורן ישי הירשהורן" w:date="2020-05-26T11:42:00Z">
        <w:r w:rsidDel="005F45A5">
          <w:rPr>
            <w:rFonts w:hint="cs"/>
            <w:rtl/>
          </w:rPr>
          <w:delText>ל</w:delText>
        </w:r>
      </w:del>
      <w:commentRangeEnd w:id="474"/>
      <w:r w:rsidR="005F45A5">
        <w:rPr>
          <w:rStyle w:val="CommentReference"/>
          <w:rtl/>
        </w:rPr>
        <w:commentReference w:id="474"/>
      </w:r>
    </w:p>
    <w:p w14:paraId="101D1B12" w14:textId="3DA73D4A" w:rsidR="00597E7D" w:rsidRDefault="00597E7D" w:rsidP="00597E7D">
      <w:pPr>
        <w:rPr>
          <w:rtl/>
        </w:rPr>
      </w:pPr>
      <w:r>
        <w:rPr>
          <w:rFonts w:hint="cs"/>
          <w:rtl/>
        </w:rPr>
        <w:t>על דבר שרה בתו ויתננה לי</w:t>
      </w:r>
      <w:ins w:id="476" w:author="אורן ישי הירשהורן" w:date="2020-05-26T11:42:00Z">
        <w:r w:rsidR="005F45A5">
          <w:rPr>
            <w:rFonts w:hint="cs"/>
            <w:rtl/>
          </w:rPr>
          <w:t xml:space="preserve"> ~</w:t>
        </w:r>
      </w:ins>
    </w:p>
    <w:p w14:paraId="683057D8" w14:textId="61125F90" w:rsidR="00597E7D" w:rsidRDefault="00597E7D" w:rsidP="00597E7D">
      <w:pPr>
        <w:rPr>
          <w:rtl/>
        </w:rPr>
      </w:pPr>
      <w:r>
        <w:rPr>
          <w:rFonts w:hint="cs"/>
          <w:rtl/>
        </w:rPr>
        <w:t>לאשה ויהי כאשר שמע</w:t>
      </w:r>
      <w:ins w:id="477" w:author="אורן ישי הירשהורן" w:date="2020-05-26T11:42:00Z">
        <w:r w:rsidR="005F45A5">
          <w:rPr>
            <w:rFonts w:hint="cs"/>
            <w:rtl/>
          </w:rPr>
          <w:t xml:space="preserve"> ~</w:t>
        </w:r>
      </w:ins>
    </w:p>
    <w:p w14:paraId="3F5CF92C" w14:textId="5F3BAEE8" w:rsidR="00597E7D" w:rsidRDefault="00597E7D" w:rsidP="00597E7D">
      <w:pPr>
        <w:rPr>
          <w:rtl/>
        </w:rPr>
      </w:pPr>
      <w:r>
        <w:rPr>
          <w:rFonts w:hint="cs"/>
          <w:rtl/>
        </w:rPr>
        <w:t>רעואל את הדבר הזה ויען ויאמר</w:t>
      </w:r>
    </w:p>
    <w:p w14:paraId="0FB1E1E9" w14:textId="67D0BBA3" w:rsidR="00597E7D" w:rsidRDefault="00597E7D" w:rsidP="00597E7D">
      <w:pPr>
        <w:rPr>
          <w:rtl/>
        </w:rPr>
      </w:pPr>
      <w:r>
        <w:rPr>
          <w:rFonts w:hint="cs"/>
          <w:rtl/>
        </w:rPr>
        <w:t>טוב תת</w:t>
      </w:r>
      <w:del w:id="478" w:author="אורן ישי הירשהורן" w:date="2020-05-26T11:43:00Z">
        <w:r w:rsidDel="00FA6BE9">
          <w:rPr>
            <w:rFonts w:hint="cs"/>
            <w:rtl/>
          </w:rPr>
          <w:delText>נ</w:delText>
        </w:r>
      </w:del>
      <w:r>
        <w:rPr>
          <w:rFonts w:hint="cs"/>
          <w:rtl/>
        </w:rPr>
        <w:t>י אתה לך מתתי אתה</w:t>
      </w:r>
    </w:p>
    <w:p w14:paraId="4DBB3D65" w14:textId="7E1D3991" w:rsidR="00597E7D" w:rsidRDefault="00597E7D" w:rsidP="00597E7D">
      <w:pPr>
        <w:rPr>
          <w:rtl/>
        </w:rPr>
      </w:pPr>
      <w:r>
        <w:rPr>
          <w:rFonts w:hint="cs"/>
          <w:rtl/>
        </w:rPr>
        <w:t>לאיש אחר</w:t>
      </w:r>
      <w:ins w:id="479" w:author="אורן ישי הירשהורן" w:date="2020-05-26T11:43:00Z">
        <w:r w:rsidR="00FA6BE9">
          <w:rPr>
            <w:rFonts w:asciiTheme="minorBidi" w:hAnsiTheme="minorBidi"/>
            <w:rtl/>
            <w:lang w:bidi="ar-SA"/>
          </w:rPr>
          <w:t>﮲</w:t>
        </w:r>
      </w:ins>
      <w:del w:id="480" w:author="אורן ישי הירשהורן" w:date="2020-05-26T11:43:00Z">
        <w:r w:rsidDel="00FA6BE9">
          <w:rPr>
            <w:rStyle w:val="FootnoteReference"/>
            <w:rtl/>
          </w:rPr>
          <w:footnoteReference w:id="66"/>
        </w:r>
      </w:del>
      <w:r>
        <w:rPr>
          <w:rFonts w:hint="cs"/>
          <w:rtl/>
        </w:rPr>
        <w:t xml:space="preserve"> אבל אומר לך האמת</w:t>
      </w:r>
    </w:p>
    <w:p w14:paraId="3FAD3D4A" w14:textId="57F6958B" w:rsidR="00597E7D" w:rsidRDefault="00597E7D" w:rsidP="00597E7D">
      <w:pPr>
        <w:rPr>
          <w:rtl/>
        </w:rPr>
      </w:pPr>
      <w:r>
        <w:rPr>
          <w:rFonts w:hint="cs"/>
          <w:rtl/>
        </w:rPr>
        <w:t>בני כבר נתתיה לשבעה אנשי'</w:t>
      </w:r>
    </w:p>
    <w:p w14:paraId="29D3DA80" w14:textId="0BE15C2D" w:rsidR="00597E7D" w:rsidRDefault="00597E7D" w:rsidP="00597E7D">
      <w:pPr>
        <w:rPr>
          <w:rtl/>
        </w:rPr>
      </w:pPr>
      <w:r>
        <w:rPr>
          <w:rFonts w:hint="cs"/>
          <w:rtl/>
        </w:rPr>
        <w:t>וכולם מתו בעבורה טרם יבאו</w:t>
      </w:r>
    </w:p>
    <w:p w14:paraId="5F99EEC1" w14:textId="42365A86" w:rsidR="00A56C50" w:rsidRDefault="00A56C50" w:rsidP="00597E7D">
      <w:pPr>
        <w:rPr>
          <w:rtl/>
        </w:rPr>
      </w:pPr>
      <w:r>
        <w:rPr>
          <w:rFonts w:hint="cs"/>
          <w:rtl/>
        </w:rPr>
        <w:t>אליה  ועתה אכול ושתה</w:t>
      </w:r>
      <w:ins w:id="483" w:author="אורן ישי הירשהורן" w:date="2020-05-26T11:43:00Z">
        <w:r w:rsidR="00FA6BE9">
          <w:rPr>
            <w:rFonts w:asciiTheme="minorBidi" w:hAnsiTheme="minorBidi"/>
            <w:rtl/>
            <w:lang w:bidi="ar-SA"/>
          </w:rPr>
          <w:t>﮲</w:t>
        </w:r>
      </w:ins>
      <w:r>
        <w:rPr>
          <w:rFonts w:hint="cs"/>
          <w:rtl/>
        </w:rPr>
        <w:t xml:space="preserve"> ויאמר</w:t>
      </w:r>
    </w:p>
    <w:p w14:paraId="014F0DDB" w14:textId="6317632E" w:rsidR="00A56C50" w:rsidRDefault="00A56C50" w:rsidP="00597E7D">
      <w:pPr>
        <w:rPr>
          <w:rtl/>
        </w:rPr>
      </w:pPr>
      <w:r>
        <w:rPr>
          <w:rFonts w:hint="cs"/>
          <w:rtl/>
        </w:rPr>
        <w:t>טוביה לא אוכל ולא אשתה עד</w:t>
      </w:r>
    </w:p>
    <w:p w14:paraId="1344C8BC" w14:textId="1CAC5E70" w:rsidR="00A56C50" w:rsidRDefault="00A56C50" w:rsidP="00597E7D">
      <w:pPr>
        <w:rPr>
          <w:rtl/>
        </w:rPr>
      </w:pPr>
      <w:r>
        <w:rPr>
          <w:rFonts w:hint="cs"/>
          <w:rtl/>
        </w:rPr>
        <w:t>אשר תתננה לי</w:t>
      </w:r>
      <w:ins w:id="484" w:author="אורן ישי הירשהורן" w:date="2020-05-26T11:45:00Z">
        <w:r w:rsidR="00FA6BE9">
          <w:rPr>
            <w:rFonts w:asciiTheme="minorBidi" w:hAnsiTheme="minorBidi"/>
            <w:rtl/>
            <w:lang w:bidi="ar-SA"/>
          </w:rPr>
          <w:t>﮲</w:t>
        </w:r>
      </w:ins>
      <w:del w:id="485" w:author="אורן ישי הירשהורן" w:date="2020-05-26T11:45:00Z">
        <w:r w:rsidDel="00FA6BE9">
          <w:rPr>
            <w:rStyle w:val="FootnoteReference"/>
            <w:rtl/>
          </w:rPr>
          <w:footnoteReference w:id="67"/>
        </w:r>
      </w:del>
      <w:r>
        <w:rPr>
          <w:rFonts w:hint="cs"/>
          <w:rtl/>
        </w:rPr>
        <w:t xml:space="preserve"> ויאמר רעואל</w:t>
      </w:r>
    </w:p>
    <w:p w14:paraId="258EA1B6" w14:textId="3FF208A2" w:rsidR="00A56C50" w:rsidRDefault="00A56C50" w:rsidP="00597E7D">
      <w:pPr>
        <w:rPr>
          <w:rtl/>
        </w:rPr>
      </w:pPr>
      <w:r>
        <w:rPr>
          <w:rFonts w:hint="cs"/>
          <w:rtl/>
        </w:rPr>
        <w:lastRenderedPageBreak/>
        <w:t>קחנה כי א</w:t>
      </w:r>
      <w:ins w:id="488" w:author="אורן ישי הירשהורן" w:date="2020-05-26T11:45:00Z">
        <w:r w:rsidR="00FA6BE9">
          <w:rPr>
            <w:rFonts w:hint="cs"/>
            <w:rtl/>
          </w:rPr>
          <w:t>תה</w:t>
        </w:r>
      </w:ins>
      <w:del w:id="489" w:author="אורן ישי הירשהורן" w:date="2020-05-26T11:45:00Z">
        <w:r w:rsidDel="00FA6BE9">
          <w:rPr>
            <w:rFonts w:hint="cs"/>
            <w:rtl/>
          </w:rPr>
          <w:delText>הת</w:delText>
        </w:r>
      </w:del>
      <w:r>
        <w:rPr>
          <w:rFonts w:hint="cs"/>
          <w:rtl/>
        </w:rPr>
        <w:t xml:space="preserve"> אחיה ועתה נתונה</w:t>
      </w:r>
    </w:p>
    <w:p w14:paraId="7CC0C0AA" w14:textId="4341F6B5" w:rsidR="00A56C50" w:rsidRDefault="00A56C50" w:rsidP="00597E7D">
      <w:pPr>
        <w:rPr>
          <w:rtl/>
        </w:rPr>
      </w:pPr>
      <w:r>
        <w:rPr>
          <w:rFonts w:hint="cs"/>
          <w:rtl/>
        </w:rPr>
        <w:t>היא לך כדת משה וישר'</w:t>
      </w:r>
      <w:del w:id="490" w:author="אורן ישי הירשהורן" w:date="2020-05-26T11:46:00Z">
        <w:r w:rsidDel="00FA6BE9">
          <w:rPr>
            <w:rStyle w:val="FootnoteReference"/>
            <w:rtl/>
          </w:rPr>
          <w:footnoteReference w:id="68"/>
        </w:r>
      </w:del>
      <w:r>
        <w:rPr>
          <w:rFonts w:hint="cs"/>
          <w:rtl/>
        </w:rPr>
        <w:t xml:space="preserve"> והוליכנה</w:t>
      </w:r>
    </w:p>
    <w:p w14:paraId="1B291986" w14:textId="1E04FE3B" w:rsidR="00A56C50" w:rsidRDefault="00A56C50" w:rsidP="00597E7D">
      <w:pPr>
        <w:rPr>
          <w:rtl/>
        </w:rPr>
      </w:pPr>
      <w:r>
        <w:rPr>
          <w:rFonts w:hint="cs"/>
          <w:rtl/>
        </w:rPr>
        <w:t>לאביך ויברכם ויקרא את עדנה</w:t>
      </w:r>
    </w:p>
    <w:p w14:paraId="4099DE52" w14:textId="1B997E65" w:rsidR="00A56C50" w:rsidRDefault="00A56C50" w:rsidP="00597E7D">
      <w:pPr>
        <w:rPr>
          <w:rtl/>
        </w:rPr>
      </w:pPr>
      <w:r>
        <w:rPr>
          <w:rFonts w:hint="cs"/>
          <w:rtl/>
        </w:rPr>
        <w:t>אשתו</w:t>
      </w:r>
      <w:ins w:id="493" w:author="אורן ישי הירשהורן" w:date="2020-05-26T11:46:00Z">
        <w:r w:rsidR="00FA6BE9">
          <w:rPr>
            <w:rFonts w:asciiTheme="minorBidi" w:hAnsiTheme="minorBidi"/>
            <w:rtl/>
            <w:lang w:bidi="ar-SA"/>
          </w:rPr>
          <w:t>﮲</w:t>
        </w:r>
      </w:ins>
      <w:r>
        <w:rPr>
          <w:rFonts w:hint="cs"/>
          <w:rtl/>
        </w:rPr>
        <w:t xml:space="preserve"> ויצו אליה להביא אליו</w:t>
      </w:r>
      <w:ins w:id="494" w:author="אורן ישי הירשהורן" w:date="2020-05-26T11:46:00Z">
        <w:r w:rsidR="00FA6BE9">
          <w:rPr>
            <w:rFonts w:hint="cs"/>
            <w:rtl/>
          </w:rPr>
          <w:t xml:space="preserve"> ~</w:t>
        </w:r>
      </w:ins>
    </w:p>
    <w:p w14:paraId="22171321" w14:textId="032218BE" w:rsidR="00A56C50" w:rsidRDefault="00A56C50" w:rsidP="00597E7D">
      <w:pPr>
        <w:rPr>
          <w:rtl/>
        </w:rPr>
      </w:pPr>
      <w:r>
        <w:rPr>
          <w:rFonts w:hint="cs"/>
          <w:rtl/>
        </w:rPr>
        <w:t xml:space="preserve">גליון גדול לכתוב עליו כתובת </w:t>
      </w:r>
    </w:p>
    <w:p w14:paraId="4E1BE34D" w14:textId="6A92B5A4" w:rsidR="00A56C50" w:rsidRDefault="00A56C50" w:rsidP="00597E7D">
      <w:pPr>
        <w:rPr>
          <w:rtl/>
        </w:rPr>
      </w:pPr>
      <w:r>
        <w:rPr>
          <w:rFonts w:hint="cs"/>
          <w:rtl/>
        </w:rPr>
        <w:t>בתו</w:t>
      </w:r>
      <w:ins w:id="495" w:author="אורן ישי הירשהורן" w:date="2020-05-26T11:46:00Z">
        <w:r w:rsidR="00FA6BE9">
          <w:rPr>
            <w:rFonts w:asciiTheme="minorBidi" w:hAnsiTheme="minorBidi"/>
            <w:rtl/>
            <w:lang w:bidi="ar-SA"/>
          </w:rPr>
          <w:t>﮲</w:t>
        </w:r>
      </w:ins>
      <w:r>
        <w:rPr>
          <w:rFonts w:hint="cs"/>
          <w:rtl/>
        </w:rPr>
        <w:t xml:space="preserve"> ותבא אליו </w:t>
      </w:r>
      <w:r w:rsidR="00C4253E">
        <w:rPr>
          <w:rFonts w:hint="cs"/>
          <w:rtl/>
        </w:rPr>
        <w:t>עדנה את הגיליון</w:t>
      </w:r>
    </w:p>
    <w:p w14:paraId="73FCBBE6" w14:textId="37AEC292" w:rsidR="00C4253E" w:rsidRDefault="00C4253E" w:rsidP="00597E7D">
      <w:pPr>
        <w:rPr>
          <w:rtl/>
        </w:rPr>
      </w:pPr>
      <w:r>
        <w:rPr>
          <w:rFonts w:hint="cs"/>
          <w:rtl/>
        </w:rPr>
        <w:t>ויכתב עליו את הכתובה כדת</w:t>
      </w:r>
    </w:p>
    <w:p w14:paraId="466B3DCB" w14:textId="194F4353" w:rsidR="00C4253E" w:rsidRDefault="00C4253E" w:rsidP="00597E7D">
      <w:pPr>
        <w:rPr>
          <w:rtl/>
        </w:rPr>
      </w:pPr>
      <w:r>
        <w:rPr>
          <w:rFonts w:hint="cs"/>
          <w:rtl/>
        </w:rPr>
        <w:t>משה וישר</w:t>
      </w:r>
      <w:ins w:id="496" w:author="אורן ישי הירשהורן" w:date="2020-05-26T11:47:00Z">
        <w:r w:rsidR="00FA6BE9">
          <w:rPr>
            <w:rFonts w:hint="cs"/>
            <w:rtl/>
          </w:rPr>
          <w:t>'</w:t>
        </w:r>
      </w:ins>
      <w:r>
        <w:rPr>
          <w:rFonts w:hint="cs"/>
          <w:rtl/>
        </w:rPr>
        <w:t xml:space="preserve"> ויחתם אותה בעדים</w:t>
      </w:r>
    </w:p>
    <w:p w14:paraId="3B6D3537" w14:textId="10D68C77" w:rsidR="00C4253E" w:rsidRDefault="00C4253E" w:rsidP="00597E7D">
      <w:pPr>
        <w:rPr>
          <w:rtl/>
        </w:rPr>
      </w:pPr>
      <w:r>
        <w:rPr>
          <w:rFonts w:hint="cs"/>
          <w:rtl/>
        </w:rPr>
        <w:t>ויאכלו ישתו</w:t>
      </w:r>
      <w:ins w:id="497" w:author="אורן ישי הירשהורן" w:date="2020-05-26T11:47:00Z">
        <w:r w:rsidR="00FA6BE9">
          <w:rPr>
            <w:rFonts w:asciiTheme="minorBidi" w:hAnsiTheme="minorBidi"/>
            <w:rtl/>
            <w:lang w:bidi="ar-SA"/>
          </w:rPr>
          <w:t>﮲</w:t>
        </w:r>
      </w:ins>
      <w:r>
        <w:rPr>
          <w:rFonts w:hint="cs"/>
          <w:rtl/>
        </w:rPr>
        <w:t xml:space="preserve"> ויאמר רעואל</w:t>
      </w:r>
    </w:p>
    <w:p w14:paraId="220F7768" w14:textId="11D76562" w:rsidR="00C4253E" w:rsidRDefault="00C4253E" w:rsidP="00597E7D">
      <w:pPr>
        <w:rPr>
          <w:rtl/>
        </w:rPr>
      </w:pPr>
      <w:r>
        <w:rPr>
          <w:rFonts w:hint="cs"/>
          <w:rtl/>
        </w:rPr>
        <w:t>לעדנה אשתו הכיני חד</w:t>
      </w:r>
      <w:ins w:id="498" w:author="אורן ישי הירשהורן" w:date="2020-05-26T11:47:00Z">
        <w:r w:rsidR="00FA6BE9">
          <w:rPr>
            <w:rFonts w:hint="cs"/>
            <w:rtl/>
          </w:rPr>
          <w:t>ר</w:t>
        </w:r>
      </w:ins>
      <w:del w:id="499" w:author="אורן ישי הירשהורן" w:date="2020-05-26T11:47:00Z">
        <w:r w:rsidDel="00FA6BE9">
          <w:rPr>
            <w:rFonts w:hint="cs"/>
            <w:rtl/>
          </w:rPr>
          <w:delText>ש</w:delText>
        </w:r>
      </w:del>
      <w:r>
        <w:rPr>
          <w:rFonts w:hint="cs"/>
          <w:rtl/>
        </w:rPr>
        <w:t xml:space="preserve"> אחד</w:t>
      </w:r>
    </w:p>
    <w:p w14:paraId="0763E2CF" w14:textId="0F592444" w:rsidR="00C4253E" w:rsidRDefault="00C4253E" w:rsidP="00597E7D">
      <w:pPr>
        <w:rPr>
          <w:rtl/>
        </w:rPr>
      </w:pPr>
      <w:r>
        <w:rPr>
          <w:rFonts w:hint="cs"/>
          <w:rtl/>
        </w:rPr>
        <w:t>ושימי אותה בחדר</w:t>
      </w:r>
      <w:ins w:id="500" w:author="אורן ישי הירשהורן" w:date="2020-05-26T11:47:00Z">
        <w:r w:rsidR="00FA6BE9">
          <w:rPr>
            <w:rFonts w:asciiTheme="minorBidi" w:hAnsiTheme="minorBidi"/>
            <w:rtl/>
            <w:lang w:bidi="ar-SA"/>
          </w:rPr>
          <w:t>﮲</w:t>
        </w:r>
      </w:ins>
      <w:r>
        <w:rPr>
          <w:rFonts w:hint="cs"/>
          <w:rtl/>
        </w:rPr>
        <w:t xml:space="preserve"> ותחבק עדנה</w:t>
      </w:r>
    </w:p>
    <w:p w14:paraId="0CB55226" w14:textId="70448F41" w:rsidR="00C4253E" w:rsidRDefault="00C4253E" w:rsidP="00C4253E">
      <w:pPr>
        <w:rPr>
          <w:rtl/>
        </w:rPr>
      </w:pPr>
      <w:r>
        <w:rPr>
          <w:rFonts w:hint="cs"/>
          <w:rtl/>
        </w:rPr>
        <w:t>את שרה בתה ותאמר בתי יעש</w:t>
      </w:r>
    </w:p>
    <w:p w14:paraId="1138976B" w14:textId="4C50AD9A" w:rsidR="00C4253E" w:rsidRDefault="00C4253E" w:rsidP="00C4253E">
      <w:pPr>
        <w:rPr>
          <w:rtl/>
        </w:rPr>
      </w:pPr>
      <w:r>
        <w:rPr>
          <w:rFonts w:hint="cs"/>
          <w:rtl/>
        </w:rPr>
        <w:t>יי עמך חסד בלילה הזה</w:t>
      </w:r>
      <w:del w:id="501" w:author="אורן ישי הירשהורן" w:date="2020-05-26T12:10:00Z">
        <w:r w:rsidDel="00C83C30">
          <w:rPr>
            <w:rStyle w:val="FootnoteReference"/>
            <w:rtl/>
          </w:rPr>
          <w:footnoteReference w:id="69"/>
        </w:r>
      </w:del>
      <w:r>
        <w:rPr>
          <w:rFonts w:hint="cs"/>
          <w:rtl/>
        </w:rPr>
        <w:t xml:space="preserve"> וישגיח</w:t>
      </w:r>
    </w:p>
    <w:p w14:paraId="2EE91A64" w14:textId="4E20C9A2" w:rsidR="00C4253E" w:rsidRDefault="00C4253E" w:rsidP="00C4253E">
      <w:pPr>
        <w:rPr>
          <w:rtl/>
        </w:rPr>
      </w:pPr>
      <w:r>
        <w:rPr>
          <w:rFonts w:hint="cs"/>
          <w:rtl/>
        </w:rPr>
        <w:t>עלייך</w:t>
      </w:r>
      <w:ins w:id="504" w:author="אורן ישי הירשהורן" w:date="2020-05-26T12:10:00Z">
        <w:r w:rsidR="00C83C30">
          <w:rPr>
            <w:rFonts w:asciiTheme="minorBidi" w:hAnsiTheme="minorBidi"/>
            <w:rtl/>
            <w:lang w:bidi="ar-SA"/>
          </w:rPr>
          <w:t>﮲</w:t>
        </w:r>
      </w:ins>
      <w:r>
        <w:rPr>
          <w:rFonts w:hint="cs"/>
          <w:rtl/>
        </w:rPr>
        <w:t xml:space="preserve"> ויהי כאשר כלו</w:t>
      </w:r>
      <w:r>
        <w:rPr>
          <w:rStyle w:val="FootnoteReference"/>
          <w:rtl/>
        </w:rPr>
        <w:footnoteReference w:id="70"/>
      </w:r>
      <w:r>
        <w:rPr>
          <w:rFonts w:hint="cs"/>
          <w:rtl/>
        </w:rPr>
        <w:t xml:space="preserve"> להכין את</w:t>
      </w:r>
    </w:p>
    <w:p w14:paraId="3FEB4509" w14:textId="7BBDBD88" w:rsidR="00C4253E" w:rsidRDefault="00C4253E" w:rsidP="00C4253E">
      <w:pPr>
        <w:rPr>
          <w:rtl/>
        </w:rPr>
      </w:pPr>
      <w:r>
        <w:rPr>
          <w:rFonts w:hint="cs"/>
          <w:rtl/>
        </w:rPr>
        <w:t>החדר ואת המטה ויקמו וילכו</w:t>
      </w:r>
      <w:ins w:id="505" w:author="אורן ישי הירשהורן" w:date="2020-05-26T12:10:00Z">
        <w:r w:rsidR="00C83C30">
          <w:rPr>
            <w:rFonts w:hint="cs"/>
            <w:rtl/>
          </w:rPr>
          <w:t xml:space="preserve"> </w:t>
        </w:r>
      </w:ins>
      <w:ins w:id="506" w:author="אורן ישי הירשהורן" w:date="2020-05-26T12:11:00Z">
        <w:r w:rsidR="00C83C30">
          <w:rPr>
            <w:rFonts w:hint="cs"/>
            <w:rtl/>
          </w:rPr>
          <w:t>~</w:t>
        </w:r>
      </w:ins>
    </w:p>
    <w:p w14:paraId="607191A6" w14:textId="391D0D3B" w:rsidR="00C4253E" w:rsidRDefault="00C4253E" w:rsidP="00C4253E">
      <w:pPr>
        <w:rPr>
          <w:rtl/>
        </w:rPr>
      </w:pPr>
      <w:r>
        <w:rPr>
          <w:rFonts w:hint="cs"/>
          <w:rtl/>
        </w:rPr>
        <w:t>ויביא</w:t>
      </w:r>
      <w:ins w:id="507" w:author="אורן ישי הירשהורן" w:date="2020-05-26T12:11:00Z">
        <w:r w:rsidR="00C83C30">
          <w:rPr>
            <w:rFonts w:hint="cs"/>
            <w:rtl/>
          </w:rPr>
          <w:t>ו</w:t>
        </w:r>
      </w:ins>
      <w:r>
        <w:rPr>
          <w:rFonts w:hint="cs"/>
          <w:rtl/>
        </w:rPr>
        <w:t xml:space="preserve"> טוביה ושרה אל החדר</w:t>
      </w:r>
    </w:p>
    <w:p w14:paraId="59502F22" w14:textId="0FF6B3B4" w:rsidR="00C4253E" w:rsidRDefault="00C4253E" w:rsidP="00C4253E">
      <w:pPr>
        <w:rPr>
          <w:rtl/>
        </w:rPr>
      </w:pPr>
      <w:r>
        <w:rPr>
          <w:rFonts w:hint="cs"/>
          <w:rtl/>
        </w:rPr>
        <w:t>ויזכר טוביה את דבר רפ</w:t>
      </w:r>
      <w:ins w:id="508" w:author="אורן ישי הירשהורן" w:date="2020-05-26T12:11:00Z">
        <w:r w:rsidR="00C83C30" w:rsidRPr="00C83C30">
          <w:rPr>
            <w:rFonts w:cs="Arial" w:hint="cs"/>
            <w:rtl/>
          </w:rPr>
          <w:t>ﭏ</w:t>
        </w:r>
        <w:r w:rsidR="00C83C30" w:rsidRPr="00C83C30">
          <w:rPr>
            <w:rFonts w:cs="Arial"/>
            <w:rtl/>
          </w:rPr>
          <w:t xml:space="preserve"> </w:t>
        </w:r>
      </w:ins>
      <w:del w:id="509" w:author="אורן ישי הירשהורן" w:date="2020-05-26T12:11:00Z">
        <w:r w:rsidDel="00C83C30">
          <w:rPr>
            <w:rFonts w:hint="cs"/>
            <w:rtl/>
          </w:rPr>
          <w:delText>אל</w:delText>
        </w:r>
      </w:del>
      <w:r>
        <w:rPr>
          <w:rFonts w:hint="cs"/>
          <w:rtl/>
        </w:rPr>
        <w:t xml:space="preserve"> ויקח</w:t>
      </w:r>
    </w:p>
    <w:p w14:paraId="18576D48" w14:textId="65D04CC9" w:rsidR="00C4253E" w:rsidRDefault="00C4253E" w:rsidP="00C4253E">
      <w:pPr>
        <w:rPr>
          <w:rtl/>
        </w:rPr>
      </w:pPr>
      <w:r>
        <w:rPr>
          <w:rFonts w:hint="cs"/>
          <w:rtl/>
        </w:rPr>
        <w:t>את לב הדג וישם על המחתה</w:t>
      </w:r>
    </w:p>
    <w:p w14:paraId="031EAB6A" w14:textId="0BB6EE9C" w:rsidR="00C4253E" w:rsidRDefault="00C4253E" w:rsidP="00C4253E">
      <w:pPr>
        <w:rPr>
          <w:rtl/>
        </w:rPr>
      </w:pPr>
      <w:r>
        <w:rPr>
          <w:rFonts w:hint="cs"/>
          <w:rtl/>
        </w:rPr>
        <w:t>ויקטר תחת בגדי שרה ואשמדי</w:t>
      </w:r>
    </w:p>
    <w:p w14:paraId="03EC8595" w14:textId="01981156" w:rsidR="00C4253E" w:rsidRDefault="00C4253E" w:rsidP="00C4253E">
      <w:pPr>
        <w:rPr>
          <w:rtl/>
        </w:rPr>
      </w:pPr>
      <w:r>
        <w:rPr>
          <w:rFonts w:hint="cs"/>
          <w:rtl/>
        </w:rPr>
        <w:t>קבל את הריח ויברח</w:t>
      </w:r>
      <w:ins w:id="510" w:author="אורן ישי הירשהורן" w:date="2020-05-26T12:12:00Z">
        <w:r w:rsidR="00C83C30">
          <w:rPr>
            <w:rFonts w:hint="cs"/>
            <w:rtl/>
          </w:rPr>
          <w:t xml:space="preserve"> עד</w:t>
        </w:r>
      </w:ins>
      <w:r>
        <w:rPr>
          <w:rFonts w:hint="cs"/>
          <w:rtl/>
        </w:rPr>
        <w:t xml:space="preserve"> קצה</w:t>
      </w:r>
    </w:p>
    <w:p w14:paraId="169735C1" w14:textId="38ABA3EF" w:rsidR="00C4253E" w:rsidRDefault="00C4253E" w:rsidP="00C4253E">
      <w:pPr>
        <w:rPr>
          <w:rtl/>
        </w:rPr>
      </w:pPr>
      <w:r>
        <w:rPr>
          <w:rFonts w:hint="cs"/>
          <w:rtl/>
        </w:rPr>
        <w:t>הארץ ורפ</w:t>
      </w:r>
      <w:ins w:id="511" w:author="אורן ישי הירשהורן" w:date="2020-05-26T12:12:00Z">
        <w:r w:rsidR="00C83C30" w:rsidRPr="00C83C30">
          <w:rPr>
            <w:rFonts w:cs="Arial" w:hint="cs"/>
            <w:rtl/>
          </w:rPr>
          <w:t>ﭏ</w:t>
        </w:r>
        <w:r w:rsidR="00C83C30" w:rsidRPr="00C83C30">
          <w:rPr>
            <w:rFonts w:cs="Arial"/>
            <w:rtl/>
          </w:rPr>
          <w:t xml:space="preserve"> </w:t>
        </w:r>
      </w:ins>
      <w:del w:id="512" w:author="אורן ישי הירשהורן" w:date="2020-05-26T12:12:00Z">
        <w:r w:rsidDel="00C83C30">
          <w:rPr>
            <w:rFonts w:hint="cs"/>
            <w:rtl/>
          </w:rPr>
          <w:delText>אל</w:delText>
        </w:r>
      </w:del>
      <w:r>
        <w:rPr>
          <w:rFonts w:hint="cs"/>
          <w:rtl/>
        </w:rPr>
        <w:t xml:space="preserve"> קשרו שמה ויצא</w:t>
      </w:r>
    </w:p>
    <w:p w14:paraId="0D89CC7D" w14:textId="5C38BD48" w:rsidR="00C4253E" w:rsidRDefault="00C4253E" w:rsidP="00C4253E">
      <w:pPr>
        <w:rPr>
          <w:rtl/>
        </w:rPr>
      </w:pPr>
      <w:r>
        <w:rPr>
          <w:rFonts w:hint="cs"/>
          <w:rtl/>
        </w:rPr>
        <w:t>מן החדר ויסגרו הדלת בעד</w:t>
      </w:r>
    </w:p>
    <w:p w14:paraId="07C2601B" w14:textId="2BBCDBD2" w:rsidR="00C4253E" w:rsidRDefault="00C4253E" w:rsidP="00C4253E">
      <w:pPr>
        <w:rPr>
          <w:rtl/>
        </w:rPr>
      </w:pPr>
      <w:r>
        <w:rPr>
          <w:rFonts w:hint="cs"/>
          <w:rtl/>
        </w:rPr>
        <w:t>שניהם</w:t>
      </w:r>
      <w:ins w:id="513" w:author="אורן ישי הירשהורן" w:date="2020-05-26T12:12:00Z">
        <w:r w:rsidR="00C83C30">
          <w:rPr>
            <w:rFonts w:asciiTheme="minorBidi" w:hAnsiTheme="minorBidi"/>
            <w:rtl/>
            <w:lang w:bidi="ar-SA"/>
          </w:rPr>
          <w:t>﮲</w:t>
        </w:r>
      </w:ins>
      <w:r>
        <w:rPr>
          <w:rFonts w:hint="cs"/>
          <w:rtl/>
        </w:rPr>
        <w:t xml:space="preserve"> ויאמר טוביה לשרה</w:t>
      </w:r>
    </w:p>
    <w:p w14:paraId="6472811D" w14:textId="1E093F34" w:rsidR="00C4253E" w:rsidRDefault="00C4253E" w:rsidP="00C4253E">
      <w:pPr>
        <w:rPr>
          <w:ins w:id="514" w:author="אורן ישי הירשהורן" w:date="2020-06-21T11:59:00Z"/>
          <w:rtl/>
        </w:rPr>
      </w:pPr>
      <w:r>
        <w:rPr>
          <w:rFonts w:hint="cs"/>
          <w:rtl/>
        </w:rPr>
        <w:t>אשתו קומי ונפ</w:t>
      </w:r>
      <w:ins w:id="515" w:author="אורן ישי הירשהורן" w:date="2020-05-26T12:12:00Z">
        <w:r w:rsidR="00C83C30">
          <w:rPr>
            <w:rFonts w:hint="cs"/>
            <w:rtl/>
          </w:rPr>
          <w:t>י</w:t>
        </w:r>
      </w:ins>
      <w:r>
        <w:rPr>
          <w:rFonts w:hint="cs"/>
          <w:rtl/>
        </w:rPr>
        <w:t>ל תחינתנו לפני</w:t>
      </w:r>
    </w:p>
    <w:p w14:paraId="63CA71C6" w14:textId="304E77CD" w:rsidR="00DB41A1" w:rsidRDefault="00DB41A1" w:rsidP="00C4253E">
      <w:pPr>
        <w:rPr>
          <w:rtl/>
        </w:rPr>
      </w:pPr>
      <w:ins w:id="516" w:author="אורן ישי הירשהורן" w:date="2020-06-21T11:59:00Z">
        <w:r>
          <w:rPr>
            <w:rFonts w:hint="cs"/>
            <w:rtl/>
          </w:rPr>
          <w:t>עמוד 9 בתצלום, טור ב'</w:t>
        </w:r>
      </w:ins>
    </w:p>
    <w:p w14:paraId="55395CAC" w14:textId="5CF80F40" w:rsidR="00C4253E" w:rsidRDefault="00C4253E" w:rsidP="00C4253E">
      <w:pPr>
        <w:rPr>
          <w:rtl/>
        </w:rPr>
      </w:pPr>
      <w:r>
        <w:rPr>
          <w:rFonts w:hint="cs"/>
          <w:rtl/>
        </w:rPr>
        <w:t>ה</w:t>
      </w:r>
      <w:ins w:id="517" w:author="אורן ישי הירשהורן" w:date="2020-05-26T12:13:00Z">
        <w:r w:rsidR="00C83C30" w:rsidRPr="00C83C30">
          <w:rPr>
            <w:rFonts w:cs="Arial" w:hint="cs"/>
            <w:rtl/>
          </w:rPr>
          <w:t>ﭏ</w:t>
        </w:r>
      </w:ins>
      <w:del w:id="518" w:author="אורן ישי הירשהורן" w:date="2020-05-26T12:13:00Z">
        <w:r w:rsidDel="00C83C30">
          <w:rPr>
            <w:rFonts w:hint="cs"/>
            <w:rtl/>
          </w:rPr>
          <w:delText>אל</w:delText>
        </w:r>
      </w:del>
      <w:r>
        <w:rPr>
          <w:rFonts w:hint="cs"/>
          <w:rtl/>
        </w:rPr>
        <w:t>ק</w:t>
      </w:r>
      <w:ins w:id="519" w:author="אורן ישי הירשהורן" w:date="2020-05-26T12:13:00Z">
        <w:r w:rsidR="00C83C30">
          <w:rPr>
            <w:rFonts w:hint="cs"/>
            <w:rtl/>
          </w:rPr>
          <w:t>'</w:t>
        </w:r>
      </w:ins>
      <w:r>
        <w:rPr>
          <w:rFonts w:hint="cs"/>
          <w:rtl/>
        </w:rPr>
        <w:t>ים שצוה עלינו חסדו ויחל</w:t>
      </w:r>
    </w:p>
    <w:p w14:paraId="29830BA9" w14:textId="0E2B279B" w:rsidR="00C4253E" w:rsidRDefault="00C4253E" w:rsidP="00C4253E">
      <w:pPr>
        <w:rPr>
          <w:rtl/>
        </w:rPr>
      </w:pPr>
      <w:r>
        <w:rPr>
          <w:rFonts w:hint="cs"/>
          <w:rtl/>
        </w:rPr>
        <w:t>טוביה לברך את י</w:t>
      </w:r>
      <w:ins w:id="520" w:author="אורן ישי הירשהורן" w:date="2020-05-26T12:13:00Z">
        <w:r w:rsidR="00C83C30">
          <w:rPr>
            <w:rFonts w:hint="cs"/>
            <w:rtl/>
          </w:rPr>
          <w:t>"</w:t>
        </w:r>
      </w:ins>
      <w:r>
        <w:rPr>
          <w:rFonts w:hint="cs"/>
          <w:rtl/>
        </w:rPr>
        <w:t>י ויאמר ברוך</w:t>
      </w:r>
    </w:p>
    <w:p w14:paraId="144FDAB1" w14:textId="611E282C" w:rsidR="00C4253E" w:rsidRDefault="00C4253E" w:rsidP="00C4253E">
      <w:pPr>
        <w:rPr>
          <w:rtl/>
        </w:rPr>
      </w:pPr>
      <w:r>
        <w:rPr>
          <w:rFonts w:hint="cs"/>
          <w:rtl/>
        </w:rPr>
        <w:t>אתה י</w:t>
      </w:r>
      <w:ins w:id="521" w:author="אורן ישי הירשהורן" w:date="2020-05-26T12:13:00Z">
        <w:r w:rsidR="00C83C30">
          <w:rPr>
            <w:rFonts w:hint="cs"/>
            <w:rtl/>
          </w:rPr>
          <w:t>"</w:t>
        </w:r>
      </w:ins>
      <w:r>
        <w:rPr>
          <w:rFonts w:hint="cs"/>
          <w:rtl/>
        </w:rPr>
        <w:t>י אלק</w:t>
      </w:r>
      <w:ins w:id="522" w:author="אורן ישי הירשהורן" w:date="2020-05-26T12:13:00Z">
        <w:r w:rsidR="00C83C30">
          <w:rPr>
            <w:rFonts w:hint="cs"/>
            <w:rtl/>
          </w:rPr>
          <w:t>'</w:t>
        </w:r>
      </w:ins>
      <w:r>
        <w:rPr>
          <w:rFonts w:hint="cs"/>
          <w:rtl/>
        </w:rPr>
        <w:t>י אבותי יברכוך</w:t>
      </w:r>
    </w:p>
    <w:p w14:paraId="0FB77FC1" w14:textId="0BC816D7" w:rsidR="00C4253E" w:rsidRDefault="00C4253E" w:rsidP="00C4253E">
      <w:pPr>
        <w:rPr>
          <w:rtl/>
        </w:rPr>
      </w:pPr>
      <w:r>
        <w:rPr>
          <w:rFonts w:hint="cs"/>
          <w:rtl/>
        </w:rPr>
        <w:t>השמים אתה בראת את האדם</w:t>
      </w:r>
    </w:p>
    <w:p w14:paraId="502B011C" w14:textId="5E5C8EB6" w:rsidR="00C4253E" w:rsidRDefault="00C4253E" w:rsidP="00C4253E">
      <w:pPr>
        <w:rPr>
          <w:rtl/>
        </w:rPr>
      </w:pPr>
      <w:r>
        <w:rPr>
          <w:rFonts w:hint="cs"/>
          <w:rtl/>
        </w:rPr>
        <w:lastRenderedPageBreak/>
        <w:t>ונתתה לו עזר את חוה אשתו ו</w:t>
      </w:r>
      <w:ins w:id="523" w:author="אורן ישי הירשהורן" w:date="2020-05-26T12:14:00Z">
        <w:r w:rsidR="00C83C30">
          <w:rPr>
            <w:rFonts w:hint="cs"/>
            <w:rtl/>
          </w:rPr>
          <w:t>מהם</w:t>
        </w:r>
      </w:ins>
      <w:del w:id="524" w:author="אורן ישי הירשהורן" w:date="2020-05-26T12:14:00Z">
        <w:r w:rsidDel="00C83C30">
          <w:rPr>
            <w:rFonts w:hint="cs"/>
            <w:rtl/>
          </w:rPr>
          <w:delText>אתה</w:delText>
        </w:r>
      </w:del>
    </w:p>
    <w:p w14:paraId="7A51F547" w14:textId="2AD38A07" w:rsidR="00C4253E" w:rsidRDefault="00C4253E" w:rsidP="00C4253E">
      <w:pPr>
        <w:rPr>
          <w:rtl/>
        </w:rPr>
      </w:pPr>
      <w:r>
        <w:rPr>
          <w:rFonts w:hint="cs"/>
          <w:rtl/>
        </w:rPr>
        <w:t>זרעת בני אדם</w:t>
      </w:r>
      <w:ins w:id="525" w:author="אורן ישי הירשהורן" w:date="2020-05-26T12:14:00Z">
        <w:r w:rsidR="00C83C30">
          <w:rPr>
            <w:rFonts w:asciiTheme="minorBidi" w:hAnsiTheme="minorBidi"/>
            <w:rtl/>
            <w:lang w:bidi="ar-SA"/>
          </w:rPr>
          <w:t>﮲</w:t>
        </w:r>
      </w:ins>
      <w:r>
        <w:rPr>
          <w:rFonts w:hint="cs"/>
          <w:rtl/>
        </w:rPr>
        <w:t xml:space="preserve"> ותאמר לא טוב</w:t>
      </w:r>
      <w:ins w:id="526" w:author="אורן ישי הירשהורן" w:date="2020-05-26T12:14:00Z">
        <w:r w:rsidR="00C83C30">
          <w:rPr>
            <w:rFonts w:hint="cs"/>
            <w:rtl/>
          </w:rPr>
          <w:t xml:space="preserve"> ~</w:t>
        </w:r>
      </w:ins>
    </w:p>
    <w:p w14:paraId="7028D031" w14:textId="56217B23" w:rsidR="00C4253E" w:rsidRDefault="00C4253E" w:rsidP="00C4253E">
      <w:pPr>
        <w:rPr>
          <w:rtl/>
        </w:rPr>
      </w:pPr>
      <w:r>
        <w:rPr>
          <w:rFonts w:hint="cs"/>
          <w:rtl/>
        </w:rPr>
        <w:t>היות האדם לבדו</w:t>
      </w:r>
      <w:ins w:id="527" w:author="אורן ישי הירשהורן" w:date="2020-05-26T12:14:00Z">
        <w:r w:rsidR="00C83C30">
          <w:rPr>
            <w:rFonts w:asciiTheme="minorBidi" w:hAnsiTheme="minorBidi"/>
            <w:rtl/>
            <w:lang w:bidi="ar-SA"/>
          </w:rPr>
          <w:t>﮲</w:t>
        </w:r>
      </w:ins>
      <w:r>
        <w:rPr>
          <w:rStyle w:val="FootnoteReference"/>
          <w:rtl/>
        </w:rPr>
        <w:footnoteReference w:id="71"/>
      </w:r>
      <w:r>
        <w:rPr>
          <w:rFonts w:hint="cs"/>
          <w:rtl/>
        </w:rPr>
        <w:t xml:space="preserve"> ועתה י</w:t>
      </w:r>
      <w:ins w:id="528" w:author="אורן ישי הירשהורן" w:date="2020-05-26T12:14:00Z">
        <w:r w:rsidR="00C83C30">
          <w:rPr>
            <w:rFonts w:hint="cs"/>
            <w:rtl/>
          </w:rPr>
          <w:t>"</w:t>
        </w:r>
      </w:ins>
      <w:r>
        <w:rPr>
          <w:rFonts w:hint="cs"/>
          <w:rtl/>
        </w:rPr>
        <w:t>י לא</w:t>
      </w:r>
      <w:ins w:id="529" w:author="אורן ישי הירשהורן" w:date="2020-05-26T12:14:00Z">
        <w:r w:rsidR="00C83C30">
          <w:rPr>
            <w:rFonts w:hint="cs"/>
            <w:rtl/>
          </w:rPr>
          <w:t xml:space="preserve"> ~</w:t>
        </w:r>
      </w:ins>
    </w:p>
    <w:p w14:paraId="46B2BA17" w14:textId="35C34621" w:rsidR="00C4253E" w:rsidRDefault="00C4253E" w:rsidP="00C4253E">
      <w:pPr>
        <w:rPr>
          <w:rtl/>
        </w:rPr>
      </w:pPr>
      <w:r>
        <w:rPr>
          <w:rFonts w:hint="cs"/>
          <w:rtl/>
        </w:rPr>
        <w:t>בעבור זנות לקחתי את אחותי זאת</w:t>
      </w:r>
    </w:p>
    <w:p w14:paraId="1F663B8E" w14:textId="0FF431A1" w:rsidR="00C4253E" w:rsidRDefault="00C4253E" w:rsidP="00C4253E">
      <w:pPr>
        <w:rPr>
          <w:rtl/>
        </w:rPr>
      </w:pPr>
      <w:r>
        <w:rPr>
          <w:rFonts w:hint="cs"/>
          <w:rtl/>
        </w:rPr>
        <w:t>כי אם באשר חוננו יחד ותן לנו</w:t>
      </w:r>
    </w:p>
    <w:p w14:paraId="2620B1D3" w14:textId="56C63F50" w:rsidR="00C4253E" w:rsidRDefault="00C4253E" w:rsidP="00C4253E">
      <w:pPr>
        <w:rPr>
          <w:rtl/>
        </w:rPr>
      </w:pPr>
      <w:r>
        <w:rPr>
          <w:rFonts w:hint="cs"/>
          <w:rtl/>
        </w:rPr>
        <w:t>להתחבר יחד בשלום ותן לנו בנים</w:t>
      </w:r>
    </w:p>
    <w:p w14:paraId="0E77B21D" w14:textId="5D7DC0A9" w:rsidR="00C4253E" w:rsidRDefault="00C4253E" w:rsidP="00C4253E">
      <w:pPr>
        <w:rPr>
          <w:rtl/>
        </w:rPr>
      </w:pPr>
      <w:r>
        <w:rPr>
          <w:rFonts w:hint="cs"/>
          <w:rtl/>
        </w:rPr>
        <w:t>לברכה ולחיים</w:t>
      </w:r>
      <w:ins w:id="530" w:author="אורן ישי הירשהורן" w:date="2020-05-26T12:15:00Z">
        <w:r w:rsidR="00C83C30">
          <w:rPr>
            <w:rFonts w:asciiTheme="minorBidi" w:hAnsiTheme="minorBidi"/>
            <w:rtl/>
            <w:lang w:bidi="ar-SA"/>
          </w:rPr>
          <w:t>﮲</w:t>
        </w:r>
      </w:ins>
      <w:r>
        <w:rPr>
          <w:rFonts w:hint="cs"/>
          <w:rtl/>
        </w:rPr>
        <w:t xml:space="preserve"> ותען שרה ותאמר</w:t>
      </w:r>
    </w:p>
    <w:p w14:paraId="0E75B52A" w14:textId="3C54F028" w:rsidR="00C4253E" w:rsidRDefault="00C4253E" w:rsidP="00C4253E">
      <w:pPr>
        <w:rPr>
          <w:rtl/>
        </w:rPr>
      </w:pPr>
      <w:r>
        <w:rPr>
          <w:rFonts w:hint="cs"/>
          <w:rtl/>
        </w:rPr>
        <w:t>אמן</w:t>
      </w:r>
      <w:ins w:id="531" w:author="אורן ישי הירשהורן" w:date="2020-05-26T12:16:00Z">
        <w:r w:rsidR="00C83C30">
          <w:rPr>
            <w:rFonts w:asciiTheme="minorBidi" w:hAnsiTheme="minorBidi"/>
            <w:rtl/>
            <w:lang w:bidi="ar-SA"/>
          </w:rPr>
          <w:t>﮲</w:t>
        </w:r>
      </w:ins>
      <w:r>
        <w:rPr>
          <w:rFonts w:hint="cs"/>
          <w:rtl/>
        </w:rPr>
        <w:t xml:space="preserve"> ויבא אליה בלילה ההוא ויקם</w:t>
      </w:r>
    </w:p>
    <w:p w14:paraId="2CE7EE6A" w14:textId="60263EB8" w:rsidR="00C4253E" w:rsidRDefault="00C4253E" w:rsidP="00C4253E">
      <w:pPr>
        <w:rPr>
          <w:rtl/>
        </w:rPr>
      </w:pPr>
      <w:r>
        <w:rPr>
          <w:rFonts w:hint="cs"/>
          <w:rtl/>
        </w:rPr>
        <w:t>רעואל לילה ויאמר אל עבדיו</w:t>
      </w:r>
      <w:ins w:id="532" w:author="אורן ישי הירשהורן" w:date="2020-05-26T12:16:00Z">
        <w:r w:rsidR="00C83C30">
          <w:rPr>
            <w:rFonts w:hint="cs"/>
            <w:rtl/>
          </w:rPr>
          <w:t xml:space="preserve"> ~</w:t>
        </w:r>
      </w:ins>
    </w:p>
    <w:p w14:paraId="1CB5E876" w14:textId="3640F5AE" w:rsidR="00C4253E" w:rsidRDefault="00C4253E" w:rsidP="00C4253E">
      <w:pPr>
        <w:rPr>
          <w:rtl/>
        </w:rPr>
      </w:pPr>
      <w:r>
        <w:rPr>
          <w:rFonts w:hint="cs"/>
          <w:rtl/>
        </w:rPr>
        <w:t>לחפור קבר בלילה</w:t>
      </w:r>
      <w:ins w:id="533" w:author="אורן ישי הירשהורן" w:date="2020-05-26T12:16:00Z">
        <w:r w:rsidR="00C83C30">
          <w:rPr>
            <w:rFonts w:asciiTheme="minorBidi" w:hAnsiTheme="minorBidi"/>
            <w:rtl/>
            <w:lang w:bidi="ar-SA"/>
          </w:rPr>
          <w:t>﮲</w:t>
        </w:r>
      </w:ins>
      <w:r>
        <w:rPr>
          <w:rFonts w:hint="cs"/>
          <w:rtl/>
        </w:rPr>
        <w:t xml:space="preserve"> ויאמר להם אם</w:t>
      </w:r>
    </w:p>
    <w:p w14:paraId="08536109" w14:textId="5EF1F90B" w:rsidR="00C4253E" w:rsidRDefault="00C4253E" w:rsidP="00C4253E">
      <w:pPr>
        <w:rPr>
          <w:rtl/>
        </w:rPr>
      </w:pPr>
      <w:r>
        <w:rPr>
          <w:rFonts w:hint="cs"/>
          <w:rtl/>
        </w:rPr>
        <w:t xml:space="preserve">מת הבחור </w:t>
      </w:r>
      <w:del w:id="534" w:author="אורן ישי הירשהורן" w:date="2020-06-18T09:26:00Z">
        <w:r w:rsidDel="00B105CC">
          <w:rPr>
            <w:rFonts w:hint="cs"/>
            <w:rtl/>
          </w:rPr>
          <w:delText xml:space="preserve">נבקרנו </w:delText>
        </w:r>
      </w:del>
      <w:ins w:id="535" w:author="אורן ישי הירשהורן" w:date="2020-06-18T09:26:00Z">
        <w:r w:rsidR="00B105CC">
          <w:rPr>
            <w:rFonts w:hint="cs"/>
            <w:rtl/>
          </w:rPr>
          <w:t xml:space="preserve">נקברנו </w:t>
        </w:r>
      </w:ins>
      <w:r>
        <w:rPr>
          <w:rFonts w:hint="cs"/>
          <w:rtl/>
        </w:rPr>
        <w:t>בלילה ואיש אל</w:t>
      </w:r>
    </w:p>
    <w:p w14:paraId="0A36B4D7" w14:textId="751DF012" w:rsidR="00C4253E" w:rsidRDefault="00C4253E" w:rsidP="00C4253E">
      <w:pPr>
        <w:rPr>
          <w:rtl/>
        </w:rPr>
      </w:pPr>
      <w:r>
        <w:rPr>
          <w:rFonts w:hint="cs"/>
          <w:rtl/>
        </w:rPr>
        <w:t>ידע</w:t>
      </w:r>
      <w:ins w:id="536" w:author="אורן ישי הירשהורן" w:date="2020-05-26T12:16:00Z">
        <w:r w:rsidR="00C83C30">
          <w:rPr>
            <w:rFonts w:asciiTheme="minorBidi" w:hAnsiTheme="minorBidi"/>
            <w:rtl/>
            <w:lang w:bidi="ar-SA"/>
          </w:rPr>
          <w:t>﮲</w:t>
        </w:r>
      </w:ins>
      <w:r>
        <w:rPr>
          <w:rFonts w:hint="cs"/>
          <w:rtl/>
        </w:rPr>
        <w:t xml:space="preserve"> ויאמר אל עדנה אשתו שלחי</w:t>
      </w:r>
    </w:p>
    <w:p w14:paraId="028FDA84" w14:textId="5C051814" w:rsidR="00C4253E" w:rsidRDefault="00C4253E" w:rsidP="00C4253E">
      <w:pPr>
        <w:rPr>
          <w:rtl/>
        </w:rPr>
      </w:pPr>
      <w:r>
        <w:rPr>
          <w:rFonts w:hint="cs"/>
          <w:rtl/>
        </w:rPr>
        <w:t xml:space="preserve"> אחת מן השפחות ותראה אם מת</w:t>
      </w:r>
    </w:p>
    <w:p w14:paraId="6C638D85" w14:textId="188FD6E8" w:rsidR="00C4253E" w:rsidRDefault="00C4253E" w:rsidP="00C4253E">
      <w:pPr>
        <w:rPr>
          <w:rtl/>
        </w:rPr>
      </w:pPr>
      <w:r>
        <w:rPr>
          <w:rFonts w:hint="cs"/>
          <w:rtl/>
        </w:rPr>
        <w:t>הבחור</w:t>
      </w:r>
      <w:ins w:id="537" w:author="אורן ישי הירשהורן" w:date="2020-05-26T12:17:00Z">
        <w:r w:rsidR="00C83C30">
          <w:rPr>
            <w:rFonts w:asciiTheme="minorBidi" w:hAnsiTheme="minorBidi"/>
            <w:rtl/>
            <w:lang w:bidi="ar-SA"/>
          </w:rPr>
          <w:t>﮲</w:t>
        </w:r>
      </w:ins>
      <w:r>
        <w:rPr>
          <w:rFonts w:hint="cs"/>
          <w:rtl/>
        </w:rPr>
        <w:t xml:space="preserve"> ותשלח עדנה את השפחה</w:t>
      </w:r>
    </w:p>
    <w:p w14:paraId="77D3DF02" w14:textId="0C6850E6" w:rsidR="00C4253E" w:rsidRDefault="00C4253E" w:rsidP="00C4253E">
      <w:pPr>
        <w:rPr>
          <w:rtl/>
        </w:rPr>
      </w:pPr>
      <w:r>
        <w:rPr>
          <w:rFonts w:hint="cs"/>
          <w:rtl/>
        </w:rPr>
        <w:t>אל החדר ונר בידה ותרא והנם</w:t>
      </w:r>
    </w:p>
    <w:p w14:paraId="18F441DA" w14:textId="40ABC645" w:rsidR="00C4253E" w:rsidRDefault="00C4253E" w:rsidP="00C4253E">
      <w:pPr>
        <w:rPr>
          <w:rtl/>
        </w:rPr>
      </w:pPr>
      <w:r>
        <w:rPr>
          <w:rFonts w:hint="cs"/>
          <w:rtl/>
        </w:rPr>
        <w:t>שוכבים יחד ותגד להם ותאמר</w:t>
      </w:r>
    </w:p>
    <w:p w14:paraId="703B6941" w14:textId="7E9821FD" w:rsidR="00C4253E" w:rsidRDefault="00C4253E" w:rsidP="00C4253E">
      <w:pPr>
        <w:rPr>
          <w:rtl/>
        </w:rPr>
      </w:pPr>
      <w:r>
        <w:rPr>
          <w:rFonts w:hint="cs"/>
          <w:rtl/>
        </w:rPr>
        <w:t>חי הוא</w:t>
      </w:r>
      <w:ins w:id="538" w:author="אורן ישי הירשהורן" w:date="2020-05-26T12:17:00Z">
        <w:r w:rsidR="00C83C30">
          <w:rPr>
            <w:rFonts w:asciiTheme="minorBidi" w:hAnsiTheme="minorBidi"/>
            <w:rtl/>
            <w:lang w:bidi="ar-SA"/>
          </w:rPr>
          <w:t>﮲</w:t>
        </w:r>
      </w:ins>
      <w:r>
        <w:rPr>
          <w:rFonts w:hint="cs"/>
          <w:rtl/>
        </w:rPr>
        <w:t xml:space="preserve"> ויברכו את י</w:t>
      </w:r>
      <w:ins w:id="539" w:author="אורן ישי הירשהורן" w:date="2020-05-26T12:19:00Z">
        <w:r w:rsidR="00C83C30">
          <w:rPr>
            <w:rFonts w:hint="cs"/>
            <w:rtl/>
          </w:rPr>
          <w:t>"</w:t>
        </w:r>
      </w:ins>
      <w:r>
        <w:rPr>
          <w:rFonts w:hint="cs"/>
          <w:rtl/>
        </w:rPr>
        <w:t xml:space="preserve">י </w:t>
      </w:r>
      <w:ins w:id="540" w:author="אורן ישי הירשהורן" w:date="2020-05-26T12:19:00Z">
        <w:r w:rsidR="00C83C30" w:rsidRPr="00C83C30">
          <w:rPr>
            <w:rFonts w:cs="Arial" w:hint="cs"/>
            <w:rtl/>
          </w:rPr>
          <w:t>ﭏ</w:t>
        </w:r>
      </w:ins>
      <w:del w:id="541" w:author="אורן ישי הירשהורן" w:date="2020-05-26T12:19:00Z">
        <w:r w:rsidDel="00C83C30">
          <w:rPr>
            <w:rFonts w:hint="cs"/>
            <w:rtl/>
          </w:rPr>
          <w:delText>אל</w:delText>
        </w:r>
      </w:del>
      <w:r>
        <w:rPr>
          <w:rFonts w:hint="cs"/>
          <w:rtl/>
        </w:rPr>
        <w:t>ק</w:t>
      </w:r>
      <w:ins w:id="542" w:author="אורן ישי הירשהורן" w:date="2020-05-26T12:19:00Z">
        <w:r w:rsidR="00C83C30">
          <w:rPr>
            <w:rFonts w:hint="cs"/>
            <w:rtl/>
          </w:rPr>
          <w:t>'</w:t>
        </w:r>
      </w:ins>
      <w:r>
        <w:rPr>
          <w:rFonts w:hint="cs"/>
          <w:rtl/>
        </w:rPr>
        <w:t>י השמים</w:t>
      </w:r>
    </w:p>
    <w:p w14:paraId="4469075B" w14:textId="7E108685" w:rsidR="00C4253E" w:rsidRDefault="009F1285" w:rsidP="00C4253E">
      <w:pPr>
        <w:rPr>
          <w:rtl/>
        </w:rPr>
      </w:pPr>
      <w:r>
        <w:rPr>
          <w:rFonts w:hint="cs"/>
          <w:rtl/>
        </w:rPr>
        <w:t>ויאמרו יברכוך יצוריך ומלאכיך</w:t>
      </w:r>
    </w:p>
    <w:p w14:paraId="5B059074" w14:textId="2B835F33" w:rsidR="009F1285" w:rsidRDefault="009F1285" w:rsidP="00C4253E">
      <w:pPr>
        <w:rPr>
          <w:rtl/>
        </w:rPr>
      </w:pPr>
      <w:r>
        <w:rPr>
          <w:rFonts w:hint="cs"/>
          <w:rtl/>
        </w:rPr>
        <w:t>לעולם ועד</w:t>
      </w:r>
      <w:ins w:id="543" w:author="אורן ישי הירשהורן" w:date="2020-05-26T12:18:00Z">
        <w:r w:rsidR="00C83C30">
          <w:rPr>
            <w:rFonts w:asciiTheme="minorBidi" w:hAnsiTheme="minorBidi"/>
            <w:rtl/>
            <w:lang w:bidi="ar-SA"/>
          </w:rPr>
          <w:t>﮲</w:t>
        </w:r>
      </w:ins>
      <w:r>
        <w:rPr>
          <w:rFonts w:hint="cs"/>
          <w:rtl/>
        </w:rPr>
        <w:t xml:space="preserve"> וברוך שם קדשך כי</w:t>
      </w:r>
    </w:p>
    <w:p w14:paraId="54F76668" w14:textId="62D0893B" w:rsidR="009F1285" w:rsidRDefault="009F1285" w:rsidP="00C4253E">
      <w:pPr>
        <w:rPr>
          <w:rtl/>
        </w:rPr>
      </w:pPr>
      <w:r>
        <w:rPr>
          <w:rFonts w:hint="cs"/>
          <w:rtl/>
        </w:rPr>
        <w:t>שמחתנו כי חננת את שניהם ויתן</w:t>
      </w:r>
    </w:p>
    <w:p w14:paraId="752D8C4C" w14:textId="77BBF30D" w:rsidR="009F1285" w:rsidRDefault="009F1285" w:rsidP="00C4253E">
      <w:pPr>
        <w:rPr>
          <w:rtl/>
        </w:rPr>
      </w:pPr>
      <w:r>
        <w:rPr>
          <w:rFonts w:hint="cs"/>
          <w:rtl/>
        </w:rPr>
        <w:t xml:space="preserve">להם </w:t>
      </w:r>
      <w:ins w:id="544" w:author="אורן ישי הירשהורן" w:date="2020-05-26T12:18:00Z">
        <w:r w:rsidR="00C83C30">
          <w:rPr>
            <w:rFonts w:hint="cs"/>
            <w:rtl/>
          </w:rPr>
          <w:t>י"י</w:t>
        </w:r>
      </w:ins>
      <w:del w:id="545" w:author="אורן ישי הירשהורן" w:date="2020-05-26T12:18:00Z">
        <w:r w:rsidDel="00C83C30">
          <w:rPr>
            <w:rFonts w:hint="cs"/>
            <w:rtl/>
          </w:rPr>
          <w:delText>(????)</w:delText>
        </w:r>
      </w:del>
      <w:r>
        <w:rPr>
          <w:rFonts w:hint="cs"/>
          <w:rtl/>
        </w:rPr>
        <w:t xml:space="preserve"> שלום בחייהם לנצח ויצו</w:t>
      </w:r>
    </w:p>
    <w:p w14:paraId="00B5F3F1" w14:textId="600A0C60" w:rsidR="009F1285" w:rsidRDefault="009F1285" w:rsidP="00C4253E">
      <w:pPr>
        <w:rPr>
          <w:rtl/>
        </w:rPr>
      </w:pPr>
      <w:r>
        <w:rPr>
          <w:rFonts w:hint="cs"/>
          <w:rtl/>
        </w:rPr>
        <w:t>אל עבדיו לכסות את הקבר טרם</w:t>
      </w:r>
    </w:p>
    <w:p w14:paraId="7C89A1B4" w14:textId="775E7763" w:rsidR="009F1285" w:rsidRDefault="009F1285" w:rsidP="00C4253E">
      <w:pPr>
        <w:rPr>
          <w:ins w:id="546" w:author="אורן ישי הירשהורן" w:date="2020-05-26T12:20:00Z"/>
          <w:rtl/>
        </w:rPr>
      </w:pPr>
      <w:r>
        <w:rPr>
          <w:rFonts w:hint="cs"/>
          <w:rtl/>
        </w:rPr>
        <w:t xml:space="preserve">בקר ויאמר לעדנה הכיני </w:t>
      </w:r>
      <w:commentRangeStart w:id="547"/>
      <w:r>
        <w:rPr>
          <w:rFonts w:hint="cs"/>
          <w:rtl/>
        </w:rPr>
        <w:t>ל</w:t>
      </w:r>
      <w:ins w:id="548" w:author="אורן ישי הירשהורן" w:date="2020-05-26T12:20:00Z">
        <w:r w:rsidR="006F17AC">
          <w:rPr>
            <w:rFonts w:hint="cs"/>
            <w:rtl/>
          </w:rPr>
          <w:t>ח</w:t>
        </w:r>
      </w:ins>
      <w:del w:id="549" w:author="אורן ישי הירשהורן" w:date="2020-05-26T12:20:00Z">
        <w:r w:rsidDel="006F17AC">
          <w:rPr>
            <w:rFonts w:hint="cs"/>
            <w:rtl/>
          </w:rPr>
          <w:delText>ה</w:delText>
        </w:r>
      </w:del>
      <w:r>
        <w:rPr>
          <w:rFonts w:hint="cs"/>
          <w:rtl/>
        </w:rPr>
        <w:t>ם</w:t>
      </w:r>
      <w:commentRangeEnd w:id="547"/>
      <w:r w:rsidR="006F17AC">
        <w:rPr>
          <w:rStyle w:val="CommentReference"/>
          <w:rtl/>
        </w:rPr>
        <w:commentReference w:id="547"/>
      </w:r>
    </w:p>
    <w:p w14:paraId="7E171117" w14:textId="00240099" w:rsidR="006F17AC" w:rsidRDefault="00DB41A1" w:rsidP="00C4253E">
      <w:pPr>
        <w:rPr>
          <w:rtl/>
        </w:rPr>
      </w:pPr>
      <w:ins w:id="550" w:author="אורן ישי הירשהורן" w:date="2020-06-21T12:00:00Z">
        <w:r>
          <w:rPr>
            <w:rFonts w:hint="cs"/>
            <w:rtl/>
          </w:rPr>
          <w:t>עמוד 10 בתצלום, טור ב'</w:t>
        </w:r>
      </w:ins>
    </w:p>
    <w:p w14:paraId="357F3AE9" w14:textId="1CCB3363" w:rsidR="009F1285" w:rsidRDefault="009F1285" w:rsidP="00C4253E">
      <w:pPr>
        <w:rPr>
          <w:rtl/>
        </w:rPr>
      </w:pPr>
      <w:commentRangeStart w:id="551"/>
      <w:r>
        <w:rPr>
          <w:rFonts w:hint="cs"/>
          <w:rtl/>
        </w:rPr>
        <w:t xml:space="preserve">והוא </w:t>
      </w:r>
      <w:commentRangeEnd w:id="551"/>
      <w:r w:rsidR="006F17AC">
        <w:rPr>
          <w:rStyle w:val="CommentReference"/>
          <w:rtl/>
        </w:rPr>
        <w:commentReference w:id="551"/>
      </w:r>
      <w:r>
        <w:rPr>
          <w:rFonts w:hint="cs"/>
          <w:rtl/>
        </w:rPr>
        <w:t>רץ אל העדרים ויבא עגלים</w:t>
      </w:r>
    </w:p>
    <w:p w14:paraId="6C9B2DA5" w14:textId="77777777" w:rsidR="009F1285" w:rsidRDefault="009F1285" w:rsidP="00C4253E">
      <w:pPr>
        <w:rPr>
          <w:rtl/>
        </w:rPr>
      </w:pPr>
      <w:r>
        <w:rPr>
          <w:rFonts w:hint="cs"/>
          <w:rtl/>
        </w:rPr>
        <w:t xml:space="preserve">ואילים ויצו לעשות אותם </w:t>
      </w:r>
    </w:p>
    <w:p w14:paraId="3A7F27F8" w14:textId="47A60A4C" w:rsidR="009F1285" w:rsidRDefault="009F1285" w:rsidP="00C4253E">
      <w:pPr>
        <w:rPr>
          <w:rtl/>
        </w:rPr>
      </w:pPr>
      <w:r>
        <w:rPr>
          <w:rFonts w:hint="cs"/>
          <w:rtl/>
        </w:rPr>
        <w:t>ויאמר אל טוביה לא תצא מביתי עד</w:t>
      </w:r>
    </w:p>
    <w:p w14:paraId="47E5D197" w14:textId="5480C1AB" w:rsidR="009F1285" w:rsidRDefault="009F1285" w:rsidP="00C4253E">
      <w:pPr>
        <w:rPr>
          <w:rtl/>
        </w:rPr>
      </w:pPr>
      <w:r>
        <w:rPr>
          <w:rFonts w:hint="cs"/>
          <w:rtl/>
        </w:rPr>
        <w:t>ארבעה עשר יום ותשמח עם</w:t>
      </w:r>
    </w:p>
    <w:p w14:paraId="6A92AC8A" w14:textId="495B6F53" w:rsidR="009F1285" w:rsidRDefault="009F1285" w:rsidP="00C4253E">
      <w:pPr>
        <w:rPr>
          <w:rtl/>
        </w:rPr>
      </w:pPr>
      <w:r>
        <w:rPr>
          <w:rFonts w:hint="cs"/>
          <w:rtl/>
        </w:rPr>
        <w:t>בתי הענוגה ותקח חצי מכל א</w:t>
      </w:r>
      <w:commentRangeStart w:id="552"/>
      <w:commentRangeStart w:id="553"/>
      <w:del w:id="554" w:author="אורן ישי הירשהורן" w:date="2020-05-26T12:23:00Z">
        <w:r w:rsidDel="006F17AC">
          <w:rPr>
            <w:rStyle w:val="FootnoteReference"/>
            <w:rtl/>
          </w:rPr>
          <w:footnoteReference w:id="72"/>
        </w:r>
      </w:del>
      <w:commentRangeEnd w:id="552"/>
      <w:r w:rsidR="006F17AC">
        <w:rPr>
          <w:rStyle w:val="CommentReference"/>
          <w:rtl/>
        </w:rPr>
        <w:commentReference w:id="552"/>
      </w:r>
      <w:commentRangeEnd w:id="553"/>
      <w:r w:rsidR="006F17AC">
        <w:rPr>
          <w:rStyle w:val="CommentReference"/>
          <w:rtl/>
        </w:rPr>
        <w:commentReference w:id="553"/>
      </w:r>
    </w:p>
    <w:p w14:paraId="4DBAB407" w14:textId="47F96392" w:rsidR="009F1285" w:rsidRDefault="009F1285" w:rsidP="00C4253E">
      <w:pPr>
        <w:rPr>
          <w:rtl/>
        </w:rPr>
      </w:pPr>
      <w:r>
        <w:rPr>
          <w:rFonts w:hint="cs"/>
          <w:rtl/>
        </w:rPr>
        <w:t>אשר לי ובמותי אני ואשתי תקח</w:t>
      </w:r>
    </w:p>
    <w:p w14:paraId="456DBBEB" w14:textId="21B21377" w:rsidR="009F1285" w:rsidRDefault="009F1285" w:rsidP="00C4253E">
      <w:pPr>
        <w:rPr>
          <w:rtl/>
        </w:rPr>
      </w:pPr>
      <w:r>
        <w:rPr>
          <w:rFonts w:hint="cs"/>
          <w:rtl/>
        </w:rPr>
        <w:lastRenderedPageBreak/>
        <w:t>הכל</w:t>
      </w:r>
      <w:ins w:id="557" w:author="אורן ישי הירשהורן" w:date="2020-05-26T12:24:00Z">
        <w:r w:rsidR="006F17AC">
          <w:rPr>
            <w:rFonts w:asciiTheme="minorBidi" w:hAnsiTheme="minorBidi"/>
            <w:rtl/>
            <w:lang w:bidi="ar-SA"/>
          </w:rPr>
          <w:t>﮲</w:t>
        </w:r>
      </w:ins>
      <w:r>
        <w:rPr>
          <w:rFonts w:hint="cs"/>
          <w:rtl/>
        </w:rPr>
        <w:t xml:space="preserve"> בני המיוקר אבי </w:t>
      </w:r>
      <w:r>
        <w:rPr>
          <w:rStyle w:val="FootnoteReference"/>
          <w:rtl/>
        </w:rPr>
        <w:footnoteReference w:id="73"/>
      </w:r>
      <w:r>
        <w:rPr>
          <w:rFonts w:hint="cs"/>
          <w:rtl/>
        </w:rPr>
        <w:t>אביך ועד</w:t>
      </w:r>
      <w:del w:id="558" w:author="אורן ישי הירשהורן" w:date="2020-05-26T12:24:00Z">
        <w:r w:rsidDel="006F17AC">
          <w:rPr>
            <w:rStyle w:val="FootnoteReference"/>
            <w:rtl/>
          </w:rPr>
          <w:footnoteReference w:id="74"/>
        </w:r>
      </w:del>
    </w:p>
    <w:p w14:paraId="79A1913E" w14:textId="47A16D9C" w:rsidR="009F1285" w:rsidRDefault="009F1285" w:rsidP="009F1285">
      <w:pPr>
        <w:rPr>
          <w:rtl/>
        </w:rPr>
      </w:pPr>
      <w:r>
        <w:rPr>
          <w:rFonts w:hint="cs"/>
          <w:rtl/>
        </w:rPr>
        <w:t xml:space="preserve">ועדנה אשתי אמך עד </w:t>
      </w:r>
      <w:commentRangeStart w:id="561"/>
      <w:ins w:id="562" w:author="אורן ישי הירשהורן" w:date="2020-05-26T12:25:00Z">
        <w:r w:rsidR="006F17AC">
          <w:rPr>
            <w:rFonts w:asciiTheme="minorBidi" w:hAnsiTheme="minorBidi"/>
            <w:rtl/>
            <w:lang w:bidi="ar-SA"/>
          </w:rPr>
          <w:t>﮲</w:t>
        </w:r>
      </w:ins>
      <w:commentRangeEnd w:id="561"/>
      <w:ins w:id="563" w:author="אורן ישי הירשהורן" w:date="2020-05-26T12:26:00Z">
        <w:r w:rsidR="006F17AC">
          <w:rPr>
            <w:rStyle w:val="CommentReference"/>
            <w:rtl/>
          </w:rPr>
          <w:commentReference w:id="561"/>
        </w:r>
      </w:ins>
      <w:del w:id="564" w:author="אורן ישי הירשהורן" w:date="2020-05-26T12:25:00Z">
        <w:r w:rsidDel="006F17AC">
          <w:rPr>
            <w:rFonts w:hint="cs"/>
            <w:rtl/>
          </w:rPr>
          <w:delText>(</w:delText>
        </w:r>
        <w:r w:rsidR="00F55671" w:rsidDel="006F17AC">
          <w:rPr>
            <w:rFonts w:hint="cs"/>
            <w:rtl/>
          </w:rPr>
          <w:delText>מנח</w:delText>
        </w:r>
        <w:r w:rsidDel="006F17AC">
          <w:rPr>
            <w:rFonts w:hint="cs"/>
            <w:rtl/>
          </w:rPr>
          <w:delText>???)</w:delText>
        </w:r>
      </w:del>
      <w:r>
        <w:rPr>
          <w:rFonts w:hint="cs"/>
          <w:rtl/>
        </w:rPr>
        <w:t xml:space="preserve"> אז</w:t>
      </w:r>
    </w:p>
    <w:p w14:paraId="5A87E460" w14:textId="47AFB116" w:rsidR="009F1285" w:rsidRDefault="009F1285" w:rsidP="009F1285">
      <w:pPr>
        <w:rPr>
          <w:rtl/>
        </w:rPr>
      </w:pPr>
      <w:r>
        <w:rPr>
          <w:rFonts w:hint="cs"/>
          <w:rtl/>
        </w:rPr>
        <w:t>קרא טוביה אל רפאל עזריה אחי</w:t>
      </w:r>
    </w:p>
    <w:p w14:paraId="3A2969FE" w14:textId="1C36634A" w:rsidR="009F1285" w:rsidRDefault="009F1285" w:rsidP="009F1285">
      <w:pPr>
        <w:rPr>
          <w:rtl/>
        </w:rPr>
      </w:pPr>
      <w:r>
        <w:rPr>
          <w:rFonts w:hint="cs"/>
          <w:rtl/>
        </w:rPr>
        <w:t xml:space="preserve">קח לך מזה שנים </w:t>
      </w:r>
      <w:ins w:id="565" w:author="אורן ישי הירשהורן" w:date="2020-06-01T13:02:00Z">
        <w:r w:rsidR="001D7EA9">
          <w:rPr>
            <w:rFonts w:asciiTheme="minorBidi" w:hAnsiTheme="minorBidi" w:hint="cs"/>
            <w:rtl/>
          </w:rPr>
          <w:t>גמלים</w:t>
        </w:r>
      </w:ins>
      <w:del w:id="566" w:author="אורן ישי הירשהורן" w:date="2020-05-26T12:27:00Z">
        <w:r w:rsidDel="006F17AC">
          <w:rPr>
            <w:rFonts w:hint="cs"/>
            <w:rtl/>
          </w:rPr>
          <w:delText>(</w:delText>
        </w:r>
        <w:r w:rsidR="00F55671" w:rsidDel="006F17AC">
          <w:rPr>
            <w:rFonts w:hint="cs"/>
            <w:rtl/>
          </w:rPr>
          <w:delText>גו</w:delText>
        </w:r>
        <w:r w:rsidDel="006F17AC">
          <w:rPr>
            <w:rFonts w:hint="cs"/>
            <w:rtl/>
          </w:rPr>
          <w:delText>לים???)</w:delText>
        </w:r>
      </w:del>
      <w:r>
        <w:rPr>
          <w:rFonts w:hint="cs"/>
          <w:rtl/>
        </w:rPr>
        <w:t xml:space="preserve"> </w:t>
      </w:r>
      <w:r w:rsidR="00F55671">
        <w:rPr>
          <w:rFonts w:hint="cs"/>
          <w:rtl/>
        </w:rPr>
        <w:t>וקח</w:t>
      </w:r>
    </w:p>
    <w:p w14:paraId="3D80F5F1" w14:textId="636E5482" w:rsidR="00F55671" w:rsidRDefault="00F55671" w:rsidP="009F1285">
      <w:pPr>
        <w:rPr>
          <w:rtl/>
        </w:rPr>
      </w:pPr>
      <w:r>
        <w:rPr>
          <w:rFonts w:hint="cs"/>
          <w:rtl/>
        </w:rPr>
        <w:t>עמך ארבעה אנשים ולך אל</w:t>
      </w:r>
    </w:p>
    <w:p w14:paraId="1AACF7B7" w14:textId="15882084" w:rsidR="00F55671" w:rsidRDefault="00F55671" w:rsidP="009F1285">
      <w:pPr>
        <w:rPr>
          <w:rtl/>
        </w:rPr>
      </w:pPr>
      <w:r>
        <w:rPr>
          <w:rFonts w:hint="cs"/>
          <w:rtl/>
        </w:rPr>
        <w:t>גבאל ותן ל</w:t>
      </w:r>
      <w:ins w:id="567" w:author="אורן ישי הירשהורן" w:date="2020-05-26T12:31:00Z">
        <w:r w:rsidR="006F17AC">
          <w:rPr>
            <w:rFonts w:hint="cs"/>
            <w:rtl/>
          </w:rPr>
          <w:t>ו</w:t>
        </w:r>
      </w:ins>
      <w:del w:id="568" w:author="אורן ישי הירשהורן" w:date="2020-05-26T12:31:00Z">
        <w:r w:rsidDel="006F17AC">
          <w:rPr>
            <w:rFonts w:hint="cs"/>
            <w:rtl/>
          </w:rPr>
          <w:delText>ך</w:delText>
        </w:r>
      </w:del>
      <w:r>
        <w:rPr>
          <w:rFonts w:hint="cs"/>
          <w:rtl/>
        </w:rPr>
        <w:t xml:space="preserve"> אמתחתו ויתן לך</w:t>
      </w:r>
    </w:p>
    <w:p w14:paraId="4FFE856B" w14:textId="0F3C8205" w:rsidR="00F55671" w:rsidRDefault="00F55671" w:rsidP="009F1285">
      <w:pPr>
        <w:rPr>
          <w:rtl/>
        </w:rPr>
      </w:pPr>
      <w:r>
        <w:rPr>
          <w:rFonts w:hint="cs"/>
          <w:rtl/>
        </w:rPr>
        <w:t>את הכסף וקרא אותו לחופתו</w:t>
      </w:r>
      <w:ins w:id="569" w:author="אורן ישי הירשהורן" w:date="2020-05-26T12:31:00Z">
        <w:r w:rsidR="00FD19FF">
          <w:rPr>
            <w:rFonts w:hint="cs"/>
            <w:rtl/>
          </w:rPr>
          <w:t xml:space="preserve"> ~</w:t>
        </w:r>
      </w:ins>
      <w:r>
        <w:rPr>
          <w:rStyle w:val="FootnoteReference"/>
          <w:rtl/>
        </w:rPr>
        <w:footnoteReference w:id="75"/>
      </w:r>
    </w:p>
    <w:p w14:paraId="413F26FF" w14:textId="1F54C08E" w:rsidR="00F55671" w:rsidRDefault="00F55671" w:rsidP="009F1285">
      <w:pPr>
        <w:rPr>
          <w:rtl/>
        </w:rPr>
      </w:pPr>
      <w:r>
        <w:rPr>
          <w:rFonts w:hint="cs"/>
          <w:rtl/>
        </w:rPr>
        <w:t>כי לא אוכל ללכת ש</w:t>
      </w:r>
      <w:ins w:id="570" w:author="אורן ישי הירשהורן" w:date="2020-05-26T12:31:00Z">
        <w:r w:rsidR="00FD19FF">
          <w:rPr>
            <w:rFonts w:hint="cs"/>
            <w:rtl/>
          </w:rPr>
          <w:t>מ</w:t>
        </w:r>
      </w:ins>
      <w:del w:id="571" w:author="אורן ישי הירשהורן" w:date="2020-05-26T12:31:00Z">
        <w:r w:rsidDel="00FD19FF">
          <w:rPr>
            <w:rFonts w:hint="cs"/>
            <w:rtl/>
          </w:rPr>
          <w:delText>וו</w:delText>
        </w:r>
      </w:del>
      <w:r>
        <w:rPr>
          <w:rFonts w:hint="cs"/>
          <w:rtl/>
        </w:rPr>
        <w:t>ה כי נשבע</w:t>
      </w:r>
    </w:p>
    <w:p w14:paraId="53537C4A" w14:textId="32C739D7" w:rsidR="00F55671" w:rsidRDefault="00F55671" w:rsidP="009F1285">
      <w:pPr>
        <w:rPr>
          <w:rtl/>
        </w:rPr>
      </w:pPr>
      <w:r>
        <w:rPr>
          <w:rFonts w:hint="cs"/>
          <w:rtl/>
        </w:rPr>
        <w:t>לי רעואל שלא אצא מביתו עד</w:t>
      </w:r>
    </w:p>
    <w:p w14:paraId="687C9326" w14:textId="0E2608E7" w:rsidR="00F55671" w:rsidRDefault="00F55671" w:rsidP="00F55671">
      <w:pPr>
        <w:rPr>
          <w:rtl/>
        </w:rPr>
      </w:pPr>
      <w:r>
        <w:rPr>
          <w:rFonts w:hint="cs"/>
          <w:rtl/>
        </w:rPr>
        <w:t>ארבעה עשר יום ואבי סופר את</w:t>
      </w:r>
    </w:p>
    <w:p w14:paraId="7DA8E8FF" w14:textId="6B99E645" w:rsidR="00F55671" w:rsidRDefault="00F55671" w:rsidP="009F1285">
      <w:pPr>
        <w:rPr>
          <w:rtl/>
        </w:rPr>
      </w:pPr>
      <w:r>
        <w:rPr>
          <w:rFonts w:hint="cs"/>
          <w:rtl/>
        </w:rPr>
        <w:t>הימים ואם יעבור הזמן יום אחד</w:t>
      </w:r>
    </w:p>
    <w:p w14:paraId="0A23D47D" w14:textId="442EDFD1" w:rsidR="00F55671" w:rsidRDefault="00F55671" w:rsidP="009F1285">
      <w:pPr>
        <w:rPr>
          <w:rtl/>
        </w:rPr>
      </w:pPr>
      <w:r>
        <w:rPr>
          <w:rFonts w:hint="cs"/>
          <w:rtl/>
        </w:rPr>
        <w:t>וציערתי לאבי וילך רפאל אל</w:t>
      </w:r>
    </w:p>
    <w:p w14:paraId="554D3941" w14:textId="264E709A" w:rsidR="00F55671" w:rsidRDefault="00F55671" w:rsidP="009F1285">
      <w:pPr>
        <w:rPr>
          <w:rtl/>
        </w:rPr>
      </w:pPr>
      <w:r>
        <w:rPr>
          <w:rFonts w:hint="cs"/>
          <w:rtl/>
        </w:rPr>
        <w:t>גבאל ויתן לו אמתחתו ויגד לו רץ</w:t>
      </w:r>
    </w:p>
    <w:p w14:paraId="2A429DC9" w14:textId="6E7C4AD4" w:rsidR="00F55671" w:rsidRDefault="00F55671" w:rsidP="009F1285">
      <w:pPr>
        <w:rPr>
          <w:rtl/>
        </w:rPr>
      </w:pPr>
      <w:r>
        <w:rPr>
          <w:rFonts w:hint="cs"/>
          <w:rtl/>
        </w:rPr>
        <w:t>טוביה בן טובי אשר נשא אשה</w:t>
      </w:r>
    </w:p>
    <w:p w14:paraId="314FA665" w14:textId="116BBDB0" w:rsidR="00F55671" w:rsidRDefault="00F55671" w:rsidP="009F1285">
      <w:pPr>
        <w:rPr>
          <w:rtl/>
        </w:rPr>
      </w:pPr>
      <w:r>
        <w:rPr>
          <w:rFonts w:hint="cs"/>
          <w:rtl/>
        </w:rPr>
        <w:t>את בת רעואל וקראך לחופ'</w:t>
      </w:r>
      <w:del w:id="572" w:author="אורן ישי הירשהורן" w:date="2020-05-26T12:32:00Z">
        <w:r w:rsidDel="00FD19FF">
          <w:rPr>
            <w:rStyle w:val="FootnoteReference"/>
            <w:rtl/>
          </w:rPr>
          <w:footnoteReference w:id="76"/>
        </w:r>
      </w:del>
    </w:p>
    <w:p w14:paraId="25C4092A" w14:textId="79AB7D3F" w:rsidR="00F55671" w:rsidRDefault="00F55671" w:rsidP="009F1285">
      <w:pPr>
        <w:rPr>
          <w:rtl/>
        </w:rPr>
      </w:pPr>
      <w:r>
        <w:rPr>
          <w:rFonts w:hint="cs"/>
          <w:rtl/>
        </w:rPr>
        <w:t>לחופתו ויעמס גבאל את הכסף</w:t>
      </w:r>
    </w:p>
    <w:p w14:paraId="42F0C2F0" w14:textId="0115B69D" w:rsidR="00F55671" w:rsidRDefault="00F55671" w:rsidP="009F1285">
      <w:pPr>
        <w:rPr>
          <w:rtl/>
        </w:rPr>
      </w:pPr>
      <w:r>
        <w:rPr>
          <w:rFonts w:hint="cs"/>
          <w:rtl/>
        </w:rPr>
        <w:t xml:space="preserve">ויבא לחופה וימצא טוביה </w:t>
      </w:r>
      <w:ins w:id="575" w:author="אורן ישי הירשהורן" w:date="2020-05-26T12:33:00Z">
        <w:r w:rsidR="00FD19FF">
          <w:rPr>
            <w:rFonts w:hint="cs"/>
            <w:rtl/>
          </w:rPr>
          <w:t>יו</w:t>
        </w:r>
      </w:ins>
      <w:del w:id="576" w:author="אורן ישי הירשהורן" w:date="2020-05-26T12:33:00Z">
        <w:r w:rsidDel="00FD19FF">
          <w:rPr>
            <w:rFonts w:hint="cs"/>
            <w:rtl/>
          </w:rPr>
          <w:delText>א</w:delText>
        </w:r>
      </w:del>
      <w:r>
        <w:rPr>
          <w:rFonts w:hint="cs"/>
          <w:rtl/>
        </w:rPr>
        <w:t>ש'</w:t>
      </w:r>
      <w:del w:id="577" w:author="אורן ישי הירשהורן" w:date="2020-05-26T12:33:00Z">
        <w:r w:rsidDel="00FD19FF">
          <w:rPr>
            <w:rFonts w:hint="cs"/>
            <w:rtl/>
          </w:rPr>
          <w:delText>(???)</w:delText>
        </w:r>
      </w:del>
    </w:p>
    <w:p w14:paraId="06498D61" w14:textId="5389BD77" w:rsidR="00F55671" w:rsidRDefault="00F55671" w:rsidP="009F1285">
      <w:pPr>
        <w:rPr>
          <w:rtl/>
        </w:rPr>
      </w:pPr>
      <w:r>
        <w:rPr>
          <w:rFonts w:hint="cs"/>
          <w:rtl/>
        </w:rPr>
        <w:t>על השולחן וינשק לו ויב</w:t>
      </w:r>
      <w:del w:id="578" w:author="אורן ישי הירשהורן" w:date="2020-05-26T12:34:00Z">
        <w:r w:rsidDel="00FD19FF">
          <w:rPr>
            <w:rFonts w:hint="cs"/>
            <w:rtl/>
          </w:rPr>
          <w:delText>ר</w:delText>
        </w:r>
      </w:del>
      <w:r>
        <w:rPr>
          <w:rFonts w:hint="cs"/>
          <w:rtl/>
        </w:rPr>
        <w:t>ך עליו</w:t>
      </w:r>
    </w:p>
    <w:p w14:paraId="663671C5" w14:textId="73D7AB4E" w:rsidR="00F55671" w:rsidRDefault="00F55671" w:rsidP="009F1285">
      <w:pPr>
        <w:rPr>
          <w:rtl/>
        </w:rPr>
      </w:pPr>
      <w:r>
        <w:rPr>
          <w:rFonts w:hint="cs"/>
          <w:rtl/>
        </w:rPr>
        <w:t>מרוב שמחה ויברכו יאמר</w:t>
      </w:r>
    </w:p>
    <w:p w14:paraId="33D3C234" w14:textId="390B5A03" w:rsidR="00F55671" w:rsidRDefault="00F55671" w:rsidP="009F1285">
      <w:pPr>
        <w:rPr>
          <w:rtl/>
        </w:rPr>
      </w:pPr>
      <w:r>
        <w:rPr>
          <w:rFonts w:hint="cs"/>
          <w:rtl/>
        </w:rPr>
        <w:t>תבורך איש וי</w:t>
      </w:r>
      <w:del w:id="579" w:author="אורן ישי הירשהורן" w:date="2020-05-26T12:34:00Z">
        <w:r w:rsidDel="00FD19FF">
          <w:rPr>
            <w:rFonts w:hint="cs"/>
            <w:rtl/>
          </w:rPr>
          <w:delText>א</w:delText>
        </w:r>
      </w:del>
      <w:r>
        <w:rPr>
          <w:rFonts w:hint="cs"/>
          <w:rtl/>
        </w:rPr>
        <w:t>שר</w:t>
      </w:r>
      <w:ins w:id="580" w:author="אורן ישי הירשהורן" w:date="2020-05-26T12:34:00Z">
        <w:r w:rsidR="00FD19FF">
          <w:rPr>
            <w:rStyle w:val="FootnoteReference"/>
            <w:rtl/>
          </w:rPr>
          <w:footnoteReference w:id="77"/>
        </w:r>
      </w:ins>
      <w:r>
        <w:rPr>
          <w:rFonts w:hint="cs"/>
          <w:rtl/>
        </w:rPr>
        <w:t xml:space="preserve"> ואת האשה</w:t>
      </w:r>
    </w:p>
    <w:p w14:paraId="50BA0FB1" w14:textId="680994E2" w:rsidR="00F55671" w:rsidRDefault="00F55671" w:rsidP="009F1285">
      <w:pPr>
        <w:rPr>
          <w:rtl/>
        </w:rPr>
      </w:pPr>
      <w:del w:id="583" w:author="אורן ישי הירשהורן" w:date="2020-05-26T12:35:00Z">
        <w:r w:rsidDel="00FD19FF">
          <w:rPr>
            <w:rFonts w:hint="cs"/>
            <w:rtl/>
          </w:rPr>
          <w:delText>מאת</w:delText>
        </w:r>
      </w:del>
      <w:ins w:id="584" w:author="אורן ישי הירשהורן" w:date="2020-05-26T12:38:00Z">
        <w:r w:rsidR="00FD19FF">
          <w:rPr>
            <w:rFonts w:hint="cs"/>
            <w:rtl/>
          </w:rPr>
          <w:t>ב</w:t>
        </w:r>
        <w:r w:rsidR="00FD19FF">
          <w:rPr>
            <w:rFonts w:asciiTheme="minorBidi" w:hAnsiTheme="minorBidi"/>
            <w:rtl/>
          </w:rPr>
          <w:t>∙</w:t>
        </w:r>
        <w:r w:rsidR="00FD19FF">
          <w:rPr>
            <w:rFonts w:hint="cs"/>
            <w:rtl/>
          </w:rPr>
          <w:t>זאת</w:t>
        </w:r>
      </w:ins>
      <w:r>
        <w:rPr>
          <w:rFonts w:hint="cs"/>
          <w:rtl/>
        </w:rPr>
        <w:t xml:space="preserve"> וברוך </w:t>
      </w:r>
      <w:ins w:id="585" w:author="אורן ישי הירשהורן" w:date="2020-05-26T12:38:00Z">
        <w:r w:rsidR="00FD19FF" w:rsidRPr="00FD19FF">
          <w:rPr>
            <w:rFonts w:cs="Arial" w:hint="cs"/>
            <w:rtl/>
          </w:rPr>
          <w:t>ﭏ</w:t>
        </w:r>
      </w:ins>
      <w:del w:id="586" w:author="אורן ישי הירשהורן" w:date="2020-05-26T12:38:00Z">
        <w:r w:rsidDel="00FD19FF">
          <w:rPr>
            <w:rFonts w:hint="cs"/>
            <w:rtl/>
          </w:rPr>
          <w:delText>אל</w:delText>
        </w:r>
      </w:del>
      <w:r>
        <w:rPr>
          <w:rFonts w:hint="cs"/>
          <w:rtl/>
        </w:rPr>
        <w:t>ק</w:t>
      </w:r>
      <w:ins w:id="587" w:author="אורן ישי הירשהורן" w:date="2020-05-26T12:38:00Z">
        <w:r w:rsidR="00FD19FF">
          <w:rPr>
            <w:rFonts w:hint="cs"/>
            <w:rtl/>
          </w:rPr>
          <w:t>'</w:t>
        </w:r>
      </w:ins>
      <w:r>
        <w:rPr>
          <w:rFonts w:hint="cs"/>
          <w:rtl/>
        </w:rPr>
        <w:t>י טובי אחי</w:t>
      </w:r>
      <w:ins w:id="588" w:author="אורן ישי הירשהורן" w:date="2020-05-26T12:39:00Z">
        <w:r w:rsidR="00FD19FF">
          <w:rPr>
            <w:rFonts w:hint="cs"/>
            <w:rtl/>
          </w:rPr>
          <w:t xml:space="preserve"> ~</w:t>
        </w:r>
      </w:ins>
    </w:p>
    <w:p w14:paraId="134EEC1E" w14:textId="52A18F92" w:rsidR="00F55671" w:rsidRDefault="00F55671" w:rsidP="009F1285">
      <w:pPr>
        <w:rPr>
          <w:rtl/>
        </w:rPr>
      </w:pPr>
      <w:r>
        <w:rPr>
          <w:rFonts w:hint="cs"/>
          <w:rtl/>
        </w:rPr>
        <w:t>וקרובי ובכל יום ויום טובי מח'</w:t>
      </w:r>
      <w:del w:id="589" w:author="אורן ישי הירשהורן" w:date="2020-05-26T12:39:00Z">
        <w:r w:rsidDel="00FD19FF">
          <w:rPr>
            <w:rStyle w:val="FootnoteReference"/>
            <w:rtl/>
          </w:rPr>
          <w:footnoteReference w:id="78"/>
        </w:r>
      </w:del>
    </w:p>
    <w:p w14:paraId="775D637B" w14:textId="5CB75089" w:rsidR="00F55671" w:rsidRDefault="00F55671" w:rsidP="009F1285">
      <w:pPr>
        <w:rPr>
          <w:rtl/>
        </w:rPr>
      </w:pPr>
      <w:r>
        <w:rPr>
          <w:rFonts w:hint="cs"/>
          <w:rtl/>
        </w:rPr>
        <w:t>מחשב את ימי בנו כמה ימים</w:t>
      </w:r>
    </w:p>
    <w:p w14:paraId="7F998683" w14:textId="7EAF5B7B" w:rsidR="00F55671" w:rsidRDefault="00F55671" w:rsidP="009F1285">
      <w:pPr>
        <w:rPr>
          <w:rtl/>
        </w:rPr>
      </w:pPr>
      <w:r>
        <w:rPr>
          <w:rFonts w:hint="cs"/>
          <w:rtl/>
        </w:rPr>
        <w:t>להליכה וכמה ימים מתנת הכסף</w:t>
      </w:r>
    </w:p>
    <w:p w14:paraId="2855750C" w14:textId="7E86877B" w:rsidR="00F55671" w:rsidRDefault="00F55671" w:rsidP="009F1285">
      <w:pPr>
        <w:rPr>
          <w:rtl/>
        </w:rPr>
      </w:pPr>
      <w:r>
        <w:rPr>
          <w:rFonts w:hint="cs"/>
          <w:rtl/>
        </w:rPr>
        <w:t xml:space="preserve">לאחר אשר תמו ימי </w:t>
      </w:r>
      <w:r w:rsidR="00845DFB">
        <w:rPr>
          <w:rFonts w:hint="cs"/>
          <w:rtl/>
        </w:rPr>
        <w:t>זמנו ויחל</w:t>
      </w:r>
    </w:p>
    <w:p w14:paraId="0A086C8D" w14:textId="731B7B60" w:rsidR="00845DFB" w:rsidRDefault="00845DFB" w:rsidP="009F1285">
      <w:pPr>
        <w:rPr>
          <w:rtl/>
        </w:rPr>
      </w:pPr>
      <w:r>
        <w:rPr>
          <w:rFonts w:hint="cs"/>
          <w:rtl/>
        </w:rPr>
        <w:t>להתענות וחנה אשתו סופרת</w:t>
      </w:r>
    </w:p>
    <w:p w14:paraId="0058FB74" w14:textId="78FF2972" w:rsidR="00845DFB" w:rsidRDefault="00845DFB" w:rsidP="009F1285">
      <w:pPr>
        <w:rPr>
          <w:rtl/>
        </w:rPr>
      </w:pPr>
      <w:r>
        <w:rPr>
          <w:rFonts w:hint="cs"/>
          <w:rtl/>
        </w:rPr>
        <w:t>ואמרה</w:t>
      </w:r>
      <w:ins w:id="592" w:author="אורן ישי הירשהורן" w:date="2020-05-26T12:40:00Z">
        <w:r w:rsidR="00FD19FF">
          <w:rPr>
            <w:rFonts w:hint="cs"/>
            <w:rtl/>
          </w:rPr>
          <w:t xml:space="preserve"> </w:t>
        </w:r>
      </w:ins>
      <w:del w:id="593" w:author="אורן ישי הירשהורן" w:date="2020-05-26T12:40:00Z">
        <w:r w:rsidDel="00FD19FF">
          <w:rPr>
            <w:rFonts w:hint="cs"/>
            <w:rtl/>
          </w:rPr>
          <w:delText xml:space="preserve"> (???)</w:delText>
        </w:r>
      </w:del>
      <w:r>
        <w:rPr>
          <w:rFonts w:hint="cs"/>
          <w:rtl/>
        </w:rPr>
        <w:t xml:space="preserve"> לו א</w:t>
      </w:r>
      <w:ins w:id="594" w:author="אורן ישי הירשהורן" w:date="2020-05-26T12:40:00Z">
        <w:r w:rsidR="00FD19FF">
          <w:rPr>
            <w:rFonts w:hint="cs"/>
            <w:rtl/>
          </w:rPr>
          <w:t>ו</w:t>
        </w:r>
      </w:ins>
      <w:del w:id="595" w:author="אורן ישי הירשהורן" w:date="2020-05-26T12:40:00Z">
        <w:r w:rsidDel="00FD19FF">
          <w:rPr>
            <w:rFonts w:hint="cs"/>
            <w:rtl/>
          </w:rPr>
          <w:delText>ח</w:delText>
        </w:r>
      </w:del>
      <w:r>
        <w:rPr>
          <w:rFonts w:hint="cs"/>
          <w:rtl/>
        </w:rPr>
        <w:t>י לי בני אור עיני</w:t>
      </w:r>
    </w:p>
    <w:p w14:paraId="3FE94C89" w14:textId="02B30F4F" w:rsidR="00845DFB" w:rsidRDefault="00845DFB" w:rsidP="009F1285">
      <w:pPr>
        <w:rPr>
          <w:rtl/>
        </w:rPr>
      </w:pPr>
      <w:r>
        <w:rPr>
          <w:rFonts w:hint="cs"/>
          <w:rtl/>
        </w:rPr>
        <w:t xml:space="preserve">אשר שלחתיך  ולמה הנחתיך </w:t>
      </w:r>
    </w:p>
    <w:p w14:paraId="2A5EF589" w14:textId="5C61B43E" w:rsidR="00845DFB" w:rsidRDefault="00845DFB" w:rsidP="009F1285">
      <w:pPr>
        <w:rPr>
          <w:rtl/>
        </w:rPr>
      </w:pPr>
      <w:r>
        <w:rPr>
          <w:rFonts w:hint="cs"/>
          <w:rtl/>
        </w:rPr>
        <w:lastRenderedPageBreak/>
        <w:t>וטובי אומ' לה אל תבכי כי יבא</w:t>
      </w:r>
    </w:p>
    <w:p w14:paraId="2B4C92C7" w14:textId="6FE6046E" w:rsidR="00845DFB" w:rsidRDefault="00845DFB" w:rsidP="009F1285">
      <w:pPr>
        <w:rPr>
          <w:rtl/>
        </w:rPr>
      </w:pPr>
      <w:r>
        <w:rPr>
          <w:rFonts w:hint="cs"/>
          <w:rtl/>
        </w:rPr>
        <w:t>בנך לשלום</w:t>
      </w:r>
      <w:ins w:id="596" w:author="אורן ישי הירשהורן" w:date="2020-05-26T12:41:00Z">
        <w:r w:rsidR="00FD19FF">
          <w:rPr>
            <w:rFonts w:asciiTheme="minorBidi" w:hAnsiTheme="minorBidi"/>
            <w:rtl/>
            <w:lang w:bidi="ar-SA"/>
          </w:rPr>
          <w:t>﮲</w:t>
        </w:r>
      </w:ins>
      <w:r>
        <w:rPr>
          <w:rFonts w:hint="cs"/>
          <w:rtl/>
        </w:rPr>
        <w:t xml:space="preserve"> אבל מקרה הוא לו</w:t>
      </w:r>
    </w:p>
    <w:p w14:paraId="62DF272A" w14:textId="7B5CE86B" w:rsidR="00845DFB" w:rsidRDefault="00845DFB" w:rsidP="009F1285">
      <w:pPr>
        <w:rPr>
          <w:rtl/>
        </w:rPr>
      </w:pPr>
      <w:r>
        <w:rPr>
          <w:rFonts w:hint="cs"/>
          <w:rtl/>
        </w:rPr>
        <w:t>והאיש אשר הלך עמו איש</w:t>
      </w:r>
      <w:ins w:id="597" w:author="אורן ישי הירשהורן" w:date="2020-05-26T12:41:00Z">
        <w:r w:rsidR="00FD19FF">
          <w:rPr>
            <w:rFonts w:hint="cs"/>
            <w:rtl/>
          </w:rPr>
          <w:t xml:space="preserve"> ~</w:t>
        </w:r>
      </w:ins>
    </w:p>
    <w:p w14:paraId="75B64908" w14:textId="1226CF37" w:rsidR="00845DFB" w:rsidRDefault="00845DFB" w:rsidP="009F1285">
      <w:pPr>
        <w:rPr>
          <w:rtl/>
        </w:rPr>
      </w:pPr>
      <w:r>
        <w:rPr>
          <w:rFonts w:hint="cs"/>
          <w:rtl/>
        </w:rPr>
        <w:t>נאמן וחנה אומרת לו החרש</w:t>
      </w:r>
    </w:p>
    <w:p w14:paraId="75E832D7" w14:textId="3AAF60BF" w:rsidR="00845DFB" w:rsidRDefault="00845DFB" w:rsidP="009F1285">
      <w:pPr>
        <w:rPr>
          <w:rtl/>
        </w:rPr>
      </w:pPr>
      <w:r>
        <w:rPr>
          <w:rFonts w:hint="cs"/>
          <w:rtl/>
        </w:rPr>
        <w:t>כי אני אמרתי לך לא תשלח</w:t>
      </w:r>
    </w:p>
    <w:p w14:paraId="751F4345" w14:textId="1CA9A45F" w:rsidR="00845DFB" w:rsidRDefault="00845DFB" w:rsidP="009F1285">
      <w:pPr>
        <w:rPr>
          <w:rtl/>
        </w:rPr>
      </w:pPr>
      <w:r>
        <w:rPr>
          <w:rFonts w:hint="cs"/>
          <w:rtl/>
        </w:rPr>
        <w:t xml:space="preserve">את בני ויוצאת  </w:t>
      </w:r>
      <w:del w:id="598" w:author="אורן ישי הירשהורן" w:date="2020-05-26T12:42:00Z">
        <w:r w:rsidDel="00C61355">
          <w:rPr>
            <w:rFonts w:hint="cs"/>
            <w:rtl/>
          </w:rPr>
          <w:delText>(???)</w:delText>
        </w:r>
      </w:del>
      <w:r>
        <w:rPr>
          <w:rFonts w:hint="cs"/>
          <w:rtl/>
        </w:rPr>
        <w:t xml:space="preserve"> לאם הדרך</w:t>
      </w:r>
    </w:p>
    <w:p w14:paraId="331398E5" w14:textId="26B6C7E1" w:rsidR="00845DFB" w:rsidRDefault="00845DFB" w:rsidP="009F1285">
      <w:pPr>
        <w:rPr>
          <w:rtl/>
        </w:rPr>
      </w:pPr>
      <w:r>
        <w:rPr>
          <w:rFonts w:hint="cs"/>
          <w:rtl/>
        </w:rPr>
        <w:t>כאשר בנה הלך שמה וגם</w:t>
      </w:r>
    </w:p>
    <w:p w14:paraId="4D1ECBF1" w14:textId="6FB5CE56" w:rsidR="00845DFB" w:rsidRDefault="00845DFB" w:rsidP="009F1285">
      <w:pPr>
        <w:rPr>
          <w:rtl/>
        </w:rPr>
      </w:pPr>
      <w:r>
        <w:rPr>
          <w:rFonts w:hint="cs"/>
          <w:rtl/>
        </w:rPr>
        <w:t>בלילה לא שכב לבה וכאשר</w:t>
      </w:r>
    </w:p>
    <w:p w14:paraId="2CB9B5D9" w14:textId="6961F275" w:rsidR="005B2659" w:rsidRDefault="005B2659" w:rsidP="009F1285">
      <w:pPr>
        <w:rPr>
          <w:rtl/>
        </w:rPr>
      </w:pPr>
      <w:r>
        <w:rPr>
          <w:rFonts w:hint="cs"/>
          <w:rtl/>
        </w:rPr>
        <w:t>תמו ארבעה עשר אמר טוביה</w:t>
      </w:r>
    </w:p>
    <w:p w14:paraId="6D9F63B8" w14:textId="4CADA6AA" w:rsidR="005B2659" w:rsidRDefault="005B2659" w:rsidP="009F1285">
      <w:pPr>
        <w:rPr>
          <w:rtl/>
        </w:rPr>
      </w:pPr>
      <w:r>
        <w:rPr>
          <w:rFonts w:hint="cs"/>
          <w:rtl/>
        </w:rPr>
        <w:t>אל רעואל שלחני לאבי ולאמי</w:t>
      </w:r>
      <w:r>
        <w:rPr>
          <w:rStyle w:val="FootnoteReference"/>
          <w:rtl/>
        </w:rPr>
        <w:footnoteReference w:id="79"/>
      </w:r>
    </w:p>
    <w:p w14:paraId="3CDF98D5" w14:textId="720DC23E" w:rsidR="005B2659" w:rsidRDefault="005B2659" w:rsidP="009F1285">
      <w:pPr>
        <w:rPr>
          <w:rtl/>
        </w:rPr>
      </w:pPr>
      <w:r>
        <w:rPr>
          <w:rFonts w:hint="cs"/>
          <w:rtl/>
        </w:rPr>
        <w:t>כי אינם חושבים לראותי עוד</w:t>
      </w:r>
    </w:p>
    <w:p w14:paraId="6E24E87D" w14:textId="06684424" w:rsidR="005B2659" w:rsidRDefault="005B2659" w:rsidP="005B2659">
      <w:pPr>
        <w:rPr>
          <w:rtl/>
        </w:rPr>
      </w:pPr>
      <w:r>
        <w:rPr>
          <w:rFonts w:hint="cs"/>
          <w:rtl/>
        </w:rPr>
        <w:t>ועתה שואלני ממך שתשלחני</w:t>
      </w:r>
    </w:p>
    <w:p w14:paraId="690ABFBD" w14:textId="006810BC" w:rsidR="005B2659" w:rsidRDefault="005B2659" w:rsidP="005B2659">
      <w:pPr>
        <w:rPr>
          <w:rtl/>
        </w:rPr>
      </w:pPr>
      <w:r>
        <w:rPr>
          <w:rFonts w:hint="cs"/>
          <w:rtl/>
        </w:rPr>
        <w:t>לאבי ולאמי כי איך אוכל לעוז'</w:t>
      </w:r>
    </w:p>
    <w:p w14:paraId="3356BF82" w14:textId="32A7415F" w:rsidR="005B2659" w:rsidRDefault="005B2659" w:rsidP="005B2659">
      <w:pPr>
        <w:rPr>
          <w:rtl/>
        </w:rPr>
      </w:pPr>
      <w:r>
        <w:rPr>
          <w:rFonts w:hint="cs"/>
          <w:rtl/>
        </w:rPr>
        <w:t>לעוזבם ויאמר רעואל שבה</w:t>
      </w:r>
    </w:p>
    <w:p w14:paraId="5583A078" w14:textId="44A6A6F6" w:rsidR="005B2659" w:rsidRDefault="005B2659" w:rsidP="005B2659">
      <w:pPr>
        <w:rPr>
          <w:rtl/>
        </w:rPr>
      </w:pPr>
      <w:r>
        <w:rPr>
          <w:rFonts w:hint="cs"/>
          <w:rtl/>
        </w:rPr>
        <w:t>עמדי ואשלח להגיד לאביך</w:t>
      </w:r>
    </w:p>
    <w:p w14:paraId="485FFEE9" w14:textId="574FBD18" w:rsidR="005B2659" w:rsidRDefault="005B2659" w:rsidP="005B2659">
      <w:pPr>
        <w:rPr>
          <w:rtl/>
        </w:rPr>
      </w:pPr>
      <w:r>
        <w:rPr>
          <w:rFonts w:hint="cs"/>
          <w:rtl/>
        </w:rPr>
        <w:t>כל אשר עשית ויאמר טוביה</w:t>
      </w:r>
    </w:p>
    <w:p w14:paraId="29163735" w14:textId="0BCCDBF9" w:rsidR="005B2659" w:rsidRDefault="005B2659" w:rsidP="005B2659">
      <w:pPr>
        <w:rPr>
          <w:rtl/>
        </w:rPr>
      </w:pPr>
      <w:r>
        <w:rPr>
          <w:rFonts w:hint="cs"/>
          <w:rtl/>
        </w:rPr>
        <w:t>בבקשה ממך שלחני לאבי</w:t>
      </w:r>
    </w:p>
    <w:p w14:paraId="4D1F8DB0" w14:textId="28FDEEE2" w:rsidR="005B2659" w:rsidRDefault="005B2659" w:rsidP="005B2659">
      <w:pPr>
        <w:rPr>
          <w:rtl/>
        </w:rPr>
      </w:pPr>
      <w:r>
        <w:rPr>
          <w:rFonts w:hint="cs"/>
          <w:rtl/>
        </w:rPr>
        <w:t>ואז עמד רעואל ונתן את</w:t>
      </w:r>
    </w:p>
    <w:p w14:paraId="30C225B3" w14:textId="77CFBBA0" w:rsidR="005B2659" w:rsidRDefault="005B2659" w:rsidP="005B2659">
      <w:pPr>
        <w:rPr>
          <w:rtl/>
        </w:rPr>
      </w:pPr>
      <w:r>
        <w:rPr>
          <w:rFonts w:hint="cs"/>
          <w:rtl/>
        </w:rPr>
        <w:t>שרה בתו לטוביה וחצי עוש'</w:t>
      </w:r>
    </w:p>
    <w:p w14:paraId="775DCE20" w14:textId="2C063668" w:rsidR="005B2659" w:rsidRDefault="005B2659" w:rsidP="005B2659">
      <w:pPr>
        <w:rPr>
          <w:ins w:id="599" w:author="אורן ישי הירשהורן" w:date="2020-06-21T12:00:00Z"/>
          <w:rtl/>
        </w:rPr>
      </w:pPr>
      <w:r>
        <w:rPr>
          <w:rFonts w:hint="cs"/>
          <w:rtl/>
        </w:rPr>
        <w:t>עושרו עבדים ושפחות</w:t>
      </w:r>
    </w:p>
    <w:p w14:paraId="0561F38D" w14:textId="760C48D8" w:rsidR="00DB41A1" w:rsidRDefault="00DB41A1" w:rsidP="005B2659">
      <w:pPr>
        <w:rPr>
          <w:rtl/>
        </w:rPr>
      </w:pPr>
      <w:ins w:id="600" w:author="אורן ישי הירשהורן" w:date="2020-06-21T12:00:00Z">
        <w:r>
          <w:rPr>
            <w:rFonts w:hint="cs"/>
            <w:rtl/>
          </w:rPr>
          <w:t>עמוד 11 בתצ</w:t>
        </w:r>
      </w:ins>
      <w:ins w:id="601" w:author="אורן ישי הירשהורן" w:date="2020-06-21T12:01:00Z">
        <w:r>
          <w:rPr>
            <w:rFonts w:hint="cs"/>
            <w:rtl/>
          </w:rPr>
          <w:t>לום, טור א</w:t>
        </w:r>
      </w:ins>
    </w:p>
    <w:p w14:paraId="5DBD03A5" w14:textId="3A149691" w:rsidR="005B2659" w:rsidRDefault="005B2659" w:rsidP="005B2659">
      <w:pPr>
        <w:rPr>
          <w:rtl/>
        </w:rPr>
      </w:pPr>
      <w:r>
        <w:rPr>
          <w:rFonts w:hint="cs"/>
          <w:rtl/>
        </w:rPr>
        <w:t>וצאן ובקר וגמלים וחמורים</w:t>
      </w:r>
    </w:p>
    <w:p w14:paraId="52C97321" w14:textId="70F2A865" w:rsidR="005B2659" w:rsidRDefault="005B2659" w:rsidP="005B2659">
      <w:pPr>
        <w:rPr>
          <w:rtl/>
        </w:rPr>
      </w:pPr>
      <w:r>
        <w:rPr>
          <w:rFonts w:hint="cs"/>
          <w:rtl/>
        </w:rPr>
        <w:t>ובגדים וכלים וכסף וזהב ויש'</w:t>
      </w:r>
    </w:p>
    <w:p w14:paraId="283327F9" w14:textId="165E971F" w:rsidR="005B2659" w:rsidRDefault="005B2659" w:rsidP="005B2659">
      <w:pPr>
        <w:rPr>
          <w:rtl/>
        </w:rPr>
      </w:pPr>
      <w:r>
        <w:rPr>
          <w:rFonts w:hint="cs"/>
          <w:rtl/>
        </w:rPr>
        <w:t>וישלחם בשלוה ויברכם ויאמר</w:t>
      </w:r>
    </w:p>
    <w:p w14:paraId="45D83204" w14:textId="34EEC698" w:rsidR="005B2659" w:rsidRDefault="005B2659" w:rsidP="005B2659">
      <w:pPr>
        <w:rPr>
          <w:rtl/>
        </w:rPr>
      </w:pPr>
      <w:r>
        <w:rPr>
          <w:rFonts w:hint="cs"/>
          <w:rtl/>
        </w:rPr>
        <w:t>אליהם י</w:t>
      </w:r>
      <w:ins w:id="602" w:author="אורן ישי הירשהורן" w:date="2020-05-26T12:58:00Z">
        <w:r w:rsidR="00BC2723">
          <w:rPr>
            <w:rFonts w:hint="cs"/>
            <w:rtl/>
          </w:rPr>
          <w:t>"</w:t>
        </w:r>
      </w:ins>
      <w:r>
        <w:rPr>
          <w:rFonts w:hint="cs"/>
          <w:rtl/>
        </w:rPr>
        <w:t>י ישים עליכם ויראנו</w:t>
      </w:r>
    </w:p>
    <w:p w14:paraId="59D774DC" w14:textId="5627F026" w:rsidR="005B2659" w:rsidRDefault="005B2659" w:rsidP="005B2659">
      <w:pPr>
        <w:rPr>
          <w:rtl/>
        </w:rPr>
      </w:pPr>
      <w:r>
        <w:rPr>
          <w:rFonts w:hint="cs"/>
          <w:rtl/>
        </w:rPr>
        <w:t>מכם בנים ובנות טרם אמות</w:t>
      </w:r>
    </w:p>
    <w:p w14:paraId="5534B5A6" w14:textId="37177A4F" w:rsidR="005B2659" w:rsidRDefault="005B2659" w:rsidP="005B2659">
      <w:pPr>
        <w:rPr>
          <w:rtl/>
        </w:rPr>
      </w:pPr>
      <w:r>
        <w:rPr>
          <w:rFonts w:hint="cs"/>
          <w:rtl/>
        </w:rPr>
        <w:t>ויחבק להם ויאמר לטביה הנה</w:t>
      </w:r>
    </w:p>
    <w:p w14:paraId="1ABBE94A" w14:textId="5C91B2DF" w:rsidR="005B2659" w:rsidRDefault="005B2659" w:rsidP="005B2659">
      <w:pPr>
        <w:rPr>
          <w:rtl/>
        </w:rPr>
      </w:pPr>
      <w:r>
        <w:rPr>
          <w:rFonts w:hint="cs"/>
          <w:rtl/>
        </w:rPr>
        <w:t>שרה בתי בידך אל תענה כל</w:t>
      </w:r>
    </w:p>
    <w:p w14:paraId="5C87ED33" w14:textId="47458072" w:rsidR="005B2659" w:rsidRDefault="005B2659" w:rsidP="005B2659">
      <w:pPr>
        <w:rPr>
          <w:rtl/>
        </w:rPr>
      </w:pPr>
      <w:r>
        <w:rPr>
          <w:rFonts w:hint="cs"/>
          <w:rtl/>
        </w:rPr>
        <w:t>ימי חייך</w:t>
      </w:r>
      <w:ins w:id="603" w:author="אורן ישי הירשהורן" w:date="2020-05-26T12:58:00Z">
        <w:r w:rsidR="00BC2723">
          <w:rPr>
            <w:rFonts w:asciiTheme="minorBidi" w:hAnsiTheme="minorBidi"/>
            <w:rtl/>
            <w:lang w:bidi="ar-SA"/>
          </w:rPr>
          <w:t>﮲</w:t>
        </w:r>
      </w:ins>
      <w:r>
        <w:rPr>
          <w:rFonts w:hint="cs"/>
          <w:rtl/>
        </w:rPr>
        <w:t xml:space="preserve"> וילך טוביה שמח</w:t>
      </w:r>
    </w:p>
    <w:p w14:paraId="6A9BD7C7" w14:textId="52E0DC85" w:rsidR="005B2659" w:rsidRDefault="005B2659" w:rsidP="005B2659">
      <w:pPr>
        <w:rPr>
          <w:rtl/>
        </w:rPr>
      </w:pPr>
      <w:r>
        <w:rPr>
          <w:rFonts w:hint="cs"/>
          <w:rtl/>
        </w:rPr>
        <w:t>בדרכו ויברך את י</w:t>
      </w:r>
      <w:ins w:id="604" w:author="אורן ישי הירשהורן" w:date="2020-05-26T12:58:00Z">
        <w:r w:rsidR="00BC2723">
          <w:rPr>
            <w:rFonts w:hint="cs"/>
            <w:rtl/>
          </w:rPr>
          <w:t>"</w:t>
        </w:r>
      </w:ins>
      <w:r>
        <w:rPr>
          <w:rFonts w:hint="cs"/>
          <w:rtl/>
        </w:rPr>
        <w:t xml:space="preserve">י </w:t>
      </w:r>
      <w:ins w:id="605" w:author="אורן ישי הירשהורן" w:date="2020-05-26T12:58:00Z">
        <w:r w:rsidR="00BC2723" w:rsidRPr="00BC2723">
          <w:rPr>
            <w:rFonts w:cs="Arial" w:hint="cs"/>
            <w:rtl/>
          </w:rPr>
          <w:t>ﭏ</w:t>
        </w:r>
      </w:ins>
      <w:ins w:id="606" w:author="אורן ישי הירשהורן" w:date="2020-05-26T12:59:00Z">
        <w:r w:rsidR="00BC2723">
          <w:rPr>
            <w:rFonts w:cs="Arial" w:hint="cs"/>
            <w:rtl/>
          </w:rPr>
          <w:t>ק'י</w:t>
        </w:r>
      </w:ins>
      <w:del w:id="607" w:author="אורן ישי הירשהורן" w:date="2020-05-26T12:58:00Z">
        <w:r w:rsidDel="00BC2723">
          <w:rPr>
            <w:rFonts w:hint="cs"/>
            <w:rtl/>
          </w:rPr>
          <w:delText>אלי</w:delText>
        </w:r>
      </w:del>
      <w:r>
        <w:rPr>
          <w:rFonts w:hint="cs"/>
          <w:rtl/>
        </w:rPr>
        <w:t xml:space="preserve"> השמי'</w:t>
      </w:r>
    </w:p>
    <w:p w14:paraId="6DB388FC" w14:textId="1A170295" w:rsidR="005B2659" w:rsidRDefault="005B2659" w:rsidP="005B2659">
      <w:pPr>
        <w:rPr>
          <w:rtl/>
        </w:rPr>
      </w:pPr>
      <w:r>
        <w:rPr>
          <w:rFonts w:hint="cs"/>
          <w:rtl/>
        </w:rPr>
        <w:t>ויברך את רעואל ואת עדנה</w:t>
      </w:r>
    </w:p>
    <w:p w14:paraId="7FCAC2CD" w14:textId="70DB50FC" w:rsidR="005B2659" w:rsidRDefault="005B2659" w:rsidP="005B2659">
      <w:pPr>
        <w:rPr>
          <w:rtl/>
        </w:rPr>
      </w:pPr>
      <w:r>
        <w:rPr>
          <w:rFonts w:hint="cs"/>
          <w:rtl/>
        </w:rPr>
        <w:lastRenderedPageBreak/>
        <w:t>אשתו</w:t>
      </w:r>
      <w:ins w:id="608" w:author="אורן ישי הירשהורן" w:date="2020-05-26T12:59:00Z">
        <w:r w:rsidR="00BC2723">
          <w:rPr>
            <w:rFonts w:asciiTheme="minorBidi" w:hAnsiTheme="minorBidi"/>
            <w:rtl/>
            <w:lang w:bidi="ar-SA"/>
          </w:rPr>
          <w:t>﮲</w:t>
        </w:r>
      </w:ins>
      <w:r>
        <w:rPr>
          <w:rFonts w:hint="cs"/>
          <w:rtl/>
        </w:rPr>
        <w:t xml:space="preserve"> ויאמר יעזר</w:t>
      </w:r>
      <w:ins w:id="609" w:author="אורן ישי הירשהורן" w:date="2020-06-18T12:25:00Z">
        <w:r w:rsidR="00C4680C">
          <w:rPr>
            <w:rFonts w:hint="cs"/>
            <w:rtl/>
          </w:rPr>
          <w:t>נ</w:t>
        </w:r>
      </w:ins>
      <w:r>
        <w:rPr>
          <w:rFonts w:hint="cs"/>
          <w:rtl/>
        </w:rPr>
        <w:t>ו י</w:t>
      </w:r>
      <w:ins w:id="610" w:author="אורן ישי הירשהורן" w:date="2020-05-26T13:00:00Z">
        <w:r w:rsidR="00BC2723">
          <w:rPr>
            <w:rFonts w:hint="cs"/>
            <w:rtl/>
          </w:rPr>
          <w:t>"</w:t>
        </w:r>
      </w:ins>
      <w:r>
        <w:rPr>
          <w:rFonts w:hint="cs"/>
          <w:rtl/>
        </w:rPr>
        <w:t>י יכבד</w:t>
      </w:r>
    </w:p>
    <w:p w14:paraId="67E9AC9D" w14:textId="23918CDB" w:rsidR="005B2659" w:rsidRDefault="005B2659" w:rsidP="005B2659">
      <w:pPr>
        <w:rPr>
          <w:rtl/>
        </w:rPr>
      </w:pPr>
      <w:r>
        <w:rPr>
          <w:rFonts w:hint="cs"/>
          <w:rtl/>
        </w:rPr>
        <w:t>אורינו</w:t>
      </w:r>
      <w:r>
        <w:rPr>
          <w:rStyle w:val="FootnoteReference"/>
          <w:rtl/>
        </w:rPr>
        <w:footnoteReference w:id="80"/>
      </w:r>
      <w:r>
        <w:rPr>
          <w:rFonts w:hint="cs"/>
          <w:rtl/>
        </w:rPr>
        <w:t xml:space="preserve"> כל ימי חיינו</w:t>
      </w:r>
      <w:ins w:id="611" w:author="אורן ישי הירשהורן" w:date="2020-05-26T13:00:00Z">
        <w:r w:rsidR="00BC2723">
          <w:rPr>
            <w:rFonts w:asciiTheme="minorBidi" w:hAnsiTheme="minorBidi"/>
            <w:rtl/>
            <w:lang w:bidi="ar-SA"/>
          </w:rPr>
          <w:t>﮲</w:t>
        </w:r>
      </w:ins>
      <w:r>
        <w:rPr>
          <w:rFonts w:hint="cs"/>
          <w:rtl/>
        </w:rPr>
        <w:t xml:space="preserve"> וילך טוביה</w:t>
      </w:r>
    </w:p>
    <w:p w14:paraId="0F693225" w14:textId="4220907D" w:rsidR="005B2659" w:rsidRDefault="005B2659" w:rsidP="005B2659">
      <w:pPr>
        <w:rPr>
          <w:rtl/>
        </w:rPr>
      </w:pPr>
      <w:r>
        <w:rPr>
          <w:rFonts w:hint="cs"/>
          <w:rtl/>
        </w:rPr>
        <w:t>ויבא עד כפרים אקדים העיר</w:t>
      </w:r>
    </w:p>
    <w:p w14:paraId="72A147FD" w14:textId="1CE8F672" w:rsidR="005B2659" w:rsidRDefault="005B2659" w:rsidP="005B2659">
      <w:pPr>
        <w:rPr>
          <w:rtl/>
        </w:rPr>
      </w:pPr>
      <w:r>
        <w:rPr>
          <w:rFonts w:hint="cs"/>
          <w:rtl/>
        </w:rPr>
        <w:t>אשר בנינוה העיר הגדולה ויא'</w:t>
      </w:r>
    </w:p>
    <w:p w14:paraId="30432ACA" w14:textId="16EC0EE9" w:rsidR="005B2659" w:rsidRDefault="005B2659" w:rsidP="005B2659">
      <w:pPr>
        <w:rPr>
          <w:rtl/>
        </w:rPr>
      </w:pPr>
      <w:r>
        <w:rPr>
          <w:rFonts w:hint="cs"/>
          <w:rtl/>
        </w:rPr>
        <w:t>ויאמר רפאל אל טוביה אחי</w:t>
      </w:r>
      <w:ins w:id="612" w:author="אורן ישי הירשהורן" w:date="2020-05-26T13:01:00Z">
        <w:r w:rsidR="00BC2723">
          <w:rPr>
            <w:rFonts w:hint="cs"/>
            <w:rtl/>
          </w:rPr>
          <w:t xml:space="preserve"> ~</w:t>
        </w:r>
      </w:ins>
    </w:p>
    <w:p w14:paraId="2BD2DCBA" w14:textId="3DAC2198" w:rsidR="005B2659" w:rsidRDefault="005B2659" w:rsidP="005B2659">
      <w:pPr>
        <w:rPr>
          <w:rtl/>
        </w:rPr>
      </w:pPr>
      <w:r>
        <w:rPr>
          <w:rFonts w:hint="cs"/>
          <w:rtl/>
        </w:rPr>
        <w:t>אתה ידעת איך הנחת את</w:t>
      </w:r>
    </w:p>
    <w:p w14:paraId="2F33BC3D" w14:textId="77777777" w:rsidR="003D17EE" w:rsidRDefault="005B2659" w:rsidP="005B2659">
      <w:pPr>
        <w:rPr>
          <w:rtl/>
        </w:rPr>
      </w:pPr>
      <w:r>
        <w:rPr>
          <w:rFonts w:hint="cs"/>
          <w:rtl/>
        </w:rPr>
        <w:t xml:space="preserve">אביך ועתה תלך אשתך אחרינו </w:t>
      </w:r>
    </w:p>
    <w:p w14:paraId="0F91AA33" w14:textId="6EC93CCF" w:rsidR="005B2659" w:rsidRDefault="005B2659" w:rsidP="005B2659">
      <w:pPr>
        <w:rPr>
          <w:rtl/>
        </w:rPr>
      </w:pPr>
      <w:r>
        <w:rPr>
          <w:rFonts w:hint="cs"/>
          <w:rtl/>
        </w:rPr>
        <w:t>עם הנערים ואני ואתה נלך לה</w:t>
      </w:r>
    </w:p>
    <w:p w14:paraId="392ECA6F" w14:textId="6B12F0B4" w:rsidR="003D17EE" w:rsidRDefault="003D17EE" w:rsidP="005B2659">
      <w:pPr>
        <w:rPr>
          <w:rtl/>
        </w:rPr>
      </w:pPr>
      <w:r>
        <w:rPr>
          <w:rFonts w:hint="cs"/>
          <w:rtl/>
        </w:rPr>
        <w:t>להכין את הבית וילכו שניהם</w:t>
      </w:r>
    </w:p>
    <w:p w14:paraId="50A926BF" w14:textId="1F8AD7BD" w:rsidR="003D17EE" w:rsidRDefault="003D17EE" w:rsidP="005B2659">
      <w:pPr>
        <w:rPr>
          <w:rtl/>
        </w:rPr>
      </w:pPr>
      <w:r>
        <w:rPr>
          <w:rFonts w:hint="cs"/>
          <w:rtl/>
        </w:rPr>
        <w:t>ויאמר רפאל אל טוביה קח</w:t>
      </w:r>
    </w:p>
    <w:p w14:paraId="2C833452" w14:textId="5E2FF394" w:rsidR="003D17EE" w:rsidRDefault="003D17EE" w:rsidP="005B2659">
      <w:pPr>
        <w:rPr>
          <w:rtl/>
        </w:rPr>
      </w:pPr>
      <w:r>
        <w:rPr>
          <w:rFonts w:hint="cs"/>
          <w:rtl/>
        </w:rPr>
        <w:t>עמך ממרירת הדג וחנה אמו</w:t>
      </w:r>
    </w:p>
    <w:p w14:paraId="70A04D54" w14:textId="2AE17160" w:rsidR="003D17EE" w:rsidRDefault="003D17EE" w:rsidP="005B2659">
      <w:pPr>
        <w:rPr>
          <w:rtl/>
        </w:rPr>
      </w:pPr>
      <w:r>
        <w:rPr>
          <w:rFonts w:hint="cs"/>
          <w:rtl/>
        </w:rPr>
        <w:t>יושבת על הדרך לראות אם</w:t>
      </w:r>
    </w:p>
    <w:p w14:paraId="25C73D81" w14:textId="0A8B420A" w:rsidR="003D17EE" w:rsidRDefault="003D17EE" w:rsidP="005B2659">
      <w:pPr>
        <w:rPr>
          <w:rtl/>
        </w:rPr>
      </w:pPr>
      <w:r>
        <w:rPr>
          <w:rFonts w:hint="cs"/>
          <w:rtl/>
        </w:rPr>
        <w:t>יבא בנה ותרא אותו מרחוק</w:t>
      </w:r>
    </w:p>
    <w:p w14:paraId="443EE895" w14:textId="48085232" w:rsidR="003D17EE" w:rsidRDefault="003D17EE" w:rsidP="003D17EE">
      <w:pPr>
        <w:rPr>
          <w:rtl/>
        </w:rPr>
      </w:pPr>
      <w:r>
        <w:rPr>
          <w:rFonts w:hint="cs"/>
          <w:rtl/>
        </w:rPr>
        <w:t>ותכירהו ותבא ותגד לטובי א</w:t>
      </w:r>
      <w:ins w:id="613" w:author="אורן ישי הירשהורן" w:date="2020-05-26T13:03:00Z">
        <w:r w:rsidR="00BC2723">
          <w:rPr>
            <w:rFonts w:hint="cs"/>
            <w:rtl/>
          </w:rPr>
          <w:t>'</w:t>
        </w:r>
      </w:ins>
      <w:del w:id="614" w:author="אורן ישי הירשהורן" w:date="2020-05-26T13:03:00Z">
        <w:r w:rsidDel="00BC2723">
          <w:rPr>
            <w:rStyle w:val="FootnoteReference"/>
            <w:rtl/>
          </w:rPr>
          <w:footnoteReference w:id="81"/>
        </w:r>
      </w:del>
    </w:p>
    <w:p w14:paraId="1BD67C4B" w14:textId="0ECAA7F9" w:rsidR="003D17EE" w:rsidRDefault="003D17EE" w:rsidP="003D17EE">
      <w:pPr>
        <w:rPr>
          <w:rtl/>
        </w:rPr>
      </w:pPr>
      <w:r>
        <w:rPr>
          <w:rFonts w:hint="cs"/>
          <w:rtl/>
        </w:rPr>
        <w:t>אשה הנה בא טוביה בננו עם</w:t>
      </w:r>
    </w:p>
    <w:p w14:paraId="0F9AB8FA" w14:textId="0F37C417" w:rsidR="003D17EE" w:rsidDel="00D264F5" w:rsidRDefault="003D17EE" w:rsidP="003D17EE">
      <w:pPr>
        <w:rPr>
          <w:del w:id="617" w:author="אורן ישי הירשהורן" w:date="2020-06-18T12:20:00Z"/>
          <w:rtl/>
        </w:rPr>
      </w:pPr>
      <w:del w:id="618" w:author="אורן ישי הירשהורן" w:date="2020-06-18T12:20:00Z">
        <w:r w:rsidDel="00D264F5">
          <w:rPr>
            <w:rFonts w:hint="cs"/>
            <w:rtl/>
          </w:rPr>
          <w:delText>האיש הנה בא טוביה בננו עם</w:delText>
        </w:r>
      </w:del>
    </w:p>
    <w:p w14:paraId="79673A0F" w14:textId="3EEAEB46" w:rsidR="003D17EE" w:rsidRDefault="003D17EE" w:rsidP="003D17EE">
      <w:pPr>
        <w:rPr>
          <w:rtl/>
        </w:rPr>
      </w:pPr>
      <w:r>
        <w:rPr>
          <w:rFonts w:hint="cs"/>
          <w:rtl/>
        </w:rPr>
        <w:t xml:space="preserve">האיש אשר הלך </w:t>
      </w:r>
      <w:r w:rsidR="00E31C66">
        <w:rPr>
          <w:rFonts w:hint="cs"/>
          <w:rtl/>
        </w:rPr>
        <w:t>עמו ויאמר</w:t>
      </w:r>
    </w:p>
    <w:p w14:paraId="5550B837" w14:textId="4C972545" w:rsidR="00E31C66" w:rsidRDefault="00E31C66" w:rsidP="003D17EE">
      <w:pPr>
        <w:rPr>
          <w:ins w:id="619" w:author="אורן ישי הירשהורן" w:date="2020-06-21T12:01:00Z"/>
          <w:rtl/>
        </w:rPr>
      </w:pPr>
      <w:r>
        <w:rPr>
          <w:rFonts w:hint="cs"/>
          <w:rtl/>
        </w:rPr>
        <w:t>רפאל אל טוביה ידעתי כי עיני</w:t>
      </w:r>
    </w:p>
    <w:p w14:paraId="5D7D9FE2" w14:textId="7A079748" w:rsidR="00DB41A1" w:rsidRDefault="00DB41A1" w:rsidP="003D17EE">
      <w:pPr>
        <w:rPr>
          <w:rtl/>
        </w:rPr>
      </w:pPr>
      <w:ins w:id="620" w:author="אורן ישי הירשהורן" w:date="2020-06-21T12:01:00Z">
        <w:r>
          <w:rPr>
            <w:rFonts w:hint="cs"/>
            <w:rtl/>
          </w:rPr>
          <w:t>עמוד 11 בתצלום, טור ב'</w:t>
        </w:r>
      </w:ins>
    </w:p>
    <w:p w14:paraId="5FD3B26B" w14:textId="2A28D766" w:rsidR="00E31C66" w:rsidRDefault="00E31C66" w:rsidP="003D17EE">
      <w:pPr>
        <w:rPr>
          <w:rtl/>
        </w:rPr>
      </w:pPr>
      <w:r>
        <w:rPr>
          <w:rFonts w:hint="cs"/>
          <w:rtl/>
        </w:rPr>
        <w:t>אביך נתפקחו על דבר זה קח</w:t>
      </w:r>
    </w:p>
    <w:p w14:paraId="7BDC308E" w14:textId="024627DA" w:rsidR="00E31C66" w:rsidRDefault="00E31C66" w:rsidP="003D17EE">
      <w:pPr>
        <w:rPr>
          <w:rtl/>
        </w:rPr>
      </w:pPr>
      <w:r>
        <w:rPr>
          <w:rFonts w:hint="cs"/>
          <w:rtl/>
        </w:rPr>
        <w:t>מרירת הדג והטף ממנו על ע</w:t>
      </w:r>
      <w:ins w:id="621" w:author="אורן ישי הירשהורן" w:date="2020-05-26T13:05:00Z">
        <w:r w:rsidR="00BC2723">
          <w:rPr>
            <w:rFonts w:hint="cs"/>
            <w:rtl/>
          </w:rPr>
          <w:t>'</w:t>
        </w:r>
      </w:ins>
    </w:p>
    <w:p w14:paraId="18DD959B" w14:textId="587387F2" w:rsidR="00E31C66" w:rsidRDefault="00E31C66" w:rsidP="003D17EE">
      <w:pPr>
        <w:rPr>
          <w:rtl/>
        </w:rPr>
      </w:pPr>
      <w:r>
        <w:rPr>
          <w:rFonts w:hint="cs"/>
          <w:rtl/>
        </w:rPr>
        <w:t>עיניו</w:t>
      </w:r>
      <w:ins w:id="622" w:author="אורן ישי הירשהורן" w:date="2020-05-26T13:05:00Z">
        <w:r w:rsidR="00BC2723">
          <w:rPr>
            <w:rFonts w:asciiTheme="minorBidi" w:hAnsiTheme="minorBidi"/>
            <w:rtl/>
            <w:lang w:bidi="ar-SA"/>
          </w:rPr>
          <w:t>﮲</w:t>
        </w:r>
      </w:ins>
      <w:r>
        <w:rPr>
          <w:rFonts w:hint="cs"/>
          <w:rtl/>
        </w:rPr>
        <w:t xml:space="preserve"> וכאשר תבא הרפואה הזו</w:t>
      </w:r>
    </w:p>
    <w:p w14:paraId="7E4F20E2" w14:textId="440783B6" w:rsidR="00E31C66" w:rsidRDefault="00E31C66" w:rsidP="003D17EE">
      <w:pPr>
        <w:rPr>
          <w:rtl/>
        </w:rPr>
      </w:pPr>
      <w:r>
        <w:rPr>
          <w:rFonts w:hint="cs"/>
          <w:rtl/>
        </w:rPr>
        <w:t>על עיניו מיד יפל מהם הלובן</w:t>
      </w:r>
    </w:p>
    <w:p w14:paraId="6F54BC0C" w14:textId="63334022" w:rsidR="00E31C66" w:rsidRDefault="00E31C66" w:rsidP="003D17EE">
      <w:pPr>
        <w:rPr>
          <w:rtl/>
        </w:rPr>
      </w:pPr>
      <w:r>
        <w:rPr>
          <w:rFonts w:hint="cs"/>
          <w:rtl/>
        </w:rPr>
        <w:t>ויראה אור העולם</w:t>
      </w:r>
      <w:ins w:id="623" w:author="אורן ישי הירשהורן" w:date="2020-05-26T13:05:00Z">
        <w:r w:rsidR="00BC2723">
          <w:rPr>
            <w:rFonts w:asciiTheme="minorBidi" w:hAnsiTheme="minorBidi"/>
            <w:rtl/>
            <w:lang w:bidi="ar-SA"/>
          </w:rPr>
          <w:t>﮲</w:t>
        </w:r>
      </w:ins>
      <w:r>
        <w:rPr>
          <w:rFonts w:hint="cs"/>
          <w:rtl/>
        </w:rPr>
        <w:t xml:space="preserve"> וירץ טוביה</w:t>
      </w:r>
    </w:p>
    <w:p w14:paraId="5C48450A" w14:textId="11EB9CD4" w:rsidR="00E31C66" w:rsidRDefault="00E31C66" w:rsidP="003D17EE">
      <w:pPr>
        <w:rPr>
          <w:rtl/>
        </w:rPr>
      </w:pPr>
      <w:r>
        <w:rPr>
          <w:rFonts w:hint="cs"/>
          <w:rtl/>
        </w:rPr>
        <w:t>אל אביו ויקח וישא את המרירה</w:t>
      </w:r>
    </w:p>
    <w:p w14:paraId="16EC32BB" w14:textId="4E55BAE2" w:rsidR="00E31C66" w:rsidRDefault="00E31C66" w:rsidP="003D17EE">
      <w:pPr>
        <w:rPr>
          <w:rtl/>
        </w:rPr>
      </w:pPr>
      <w:r>
        <w:rPr>
          <w:rFonts w:hint="cs"/>
          <w:rtl/>
        </w:rPr>
        <w:t>בכפו ויגע על עיני אביו ויפח</w:t>
      </w:r>
    </w:p>
    <w:p w14:paraId="49EF460B" w14:textId="65820569" w:rsidR="00E31C66" w:rsidRDefault="00E31C66" w:rsidP="003D17EE">
      <w:pPr>
        <w:rPr>
          <w:rtl/>
        </w:rPr>
      </w:pPr>
      <w:r>
        <w:rPr>
          <w:rFonts w:hint="cs"/>
          <w:rtl/>
        </w:rPr>
        <w:t>את הרפואה אל העין ונתחרחרו</w:t>
      </w:r>
    </w:p>
    <w:p w14:paraId="481683C1" w14:textId="40303470" w:rsidR="00E31C66" w:rsidRDefault="00E31C66" w:rsidP="003D17EE">
      <w:pPr>
        <w:rPr>
          <w:rtl/>
        </w:rPr>
      </w:pPr>
      <w:r>
        <w:rPr>
          <w:rFonts w:hint="cs"/>
          <w:rtl/>
        </w:rPr>
        <w:t>עיני טוביה ו</w:t>
      </w:r>
      <w:ins w:id="624" w:author="אורן ישי הירשהורן" w:date="2020-05-26T13:06:00Z">
        <w:r w:rsidR="00BC2723">
          <w:rPr>
            <w:rFonts w:hint="cs"/>
            <w:rtl/>
          </w:rPr>
          <w:t>כ</w:t>
        </w:r>
      </w:ins>
      <w:r>
        <w:rPr>
          <w:rFonts w:hint="cs"/>
          <w:rtl/>
        </w:rPr>
        <w:t>אשר נתחרחרו</w:t>
      </w:r>
    </w:p>
    <w:p w14:paraId="3CDD30D2" w14:textId="14588F99" w:rsidR="00E31C66" w:rsidRDefault="00E31C66" w:rsidP="003D17EE">
      <w:pPr>
        <w:rPr>
          <w:rtl/>
        </w:rPr>
      </w:pPr>
      <w:r>
        <w:rPr>
          <w:rFonts w:hint="cs"/>
          <w:rtl/>
        </w:rPr>
        <w:t>וטובי מגררם ונפל הלובן מן ה</w:t>
      </w:r>
      <w:ins w:id="625" w:author="אורן ישי הירשהורן" w:date="2020-05-26T13:06:00Z">
        <w:r w:rsidR="00BC2723">
          <w:rPr>
            <w:rFonts w:hint="cs"/>
            <w:rtl/>
          </w:rPr>
          <w:t>'</w:t>
        </w:r>
      </w:ins>
    </w:p>
    <w:p w14:paraId="1B57591F" w14:textId="415E7D8F" w:rsidR="00E31C66" w:rsidRDefault="00E31C66" w:rsidP="003D17EE">
      <w:pPr>
        <w:rPr>
          <w:rtl/>
        </w:rPr>
      </w:pPr>
      <w:r>
        <w:rPr>
          <w:rFonts w:hint="cs"/>
          <w:rtl/>
        </w:rPr>
        <w:t>העינים וירא את בנו ויפל על</w:t>
      </w:r>
    </w:p>
    <w:p w14:paraId="6103B655" w14:textId="24898B12" w:rsidR="00E31C66" w:rsidRDefault="00E31C66" w:rsidP="003D17EE">
      <w:pPr>
        <w:rPr>
          <w:rtl/>
        </w:rPr>
      </w:pPr>
      <w:r>
        <w:rPr>
          <w:rFonts w:hint="cs"/>
          <w:rtl/>
        </w:rPr>
        <w:lastRenderedPageBreak/>
        <w:t>צוארו</w:t>
      </w:r>
      <w:r>
        <w:rPr>
          <w:rStyle w:val="FootnoteReference"/>
          <w:rtl/>
        </w:rPr>
        <w:footnoteReference w:id="82"/>
      </w:r>
      <w:r>
        <w:rPr>
          <w:rFonts w:hint="cs"/>
          <w:rtl/>
        </w:rPr>
        <w:t xml:space="preserve"> ויאמר ברוך י</w:t>
      </w:r>
      <w:ins w:id="626" w:author="אורן ישי הירשהורן" w:date="2020-05-26T13:06:00Z">
        <w:r w:rsidR="00BC2723">
          <w:rPr>
            <w:rFonts w:hint="cs"/>
            <w:rtl/>
          </w:rPr>
          <w:t>"</w:t>
        </w:r>
      </w:ins>
      <w:r>
        <w:rPr>
          <w:rFonts w:hint="cs"/>
          <w:rtl/>
        </w:rPr>
        <w:t>י כי עתה</w:t>
      </w:r>
    </w:p>
    <w:p w14:paraId="629610B3" w14:textId="73488CBA" w:rsidR="00E31C66" w:rsidRDefault="00E31C66" w:rsidP="003D17EE">
      <w:pPr>
        <w:rPr>
          <w:rtl/>
        </w:rPr>
      </w:pPr>
      <w:r>
        <w:rPr>
          <w:rFonts w:hint="cs"/>
          <w:rtl/>
        </w:rPr>
        <w:t>ראיתיך בני ויברך טוביה את</w:t>
      </w:r>
    </w:p>
    <w:p w14:paraId="414BA5F8" w14:textId="100EA32C" w:rsidR="00E31C66" w:rsidRDefault="00E31C66" w:rsidP="003D17EE">
      <w:pPr>
        <w:rPr>
          <w:rtl/>
        </w:rPr>
      </w:pPr>
      <w:r>
        <w:rPr>
          <w:rFonts w:hint="cs"/>
          <w:rtl/>
        </w:rPr>
        <w:t>י</w:t>
      </w:r>
      <w:ins w:id="627" w:author="אורן ישי הירשהורן" w:date="2020-05-26T13:08:00Z">
        <w:r w:rsidR="00E5436E">
          <w:rPr>
            <w:rFonts w:hint="cs"/>
            <w:rtl/>
          </w:rPr>
          <w:t>"</w:t>
        </w:r>
      </w:ins>
      <w:r>
        <w:rPr>
          <w:rFonts w:hint="cs"/>
          <w:rtl/>
        </w:rPr>
        <w:t>י בכל לבבו ובכל נפשו</w:t>
      </w:r>
      <w:del w:id="628" w:author="אורן ישי הירשהורן" w:date="2020-05-26T13:07:00Z">
        <w:r w:rsidDel="00BC2723">
          <w:rPr>
            <w:rStyle w:val="FootnoteReference"/>
            <w:rtl/>
          </w:rPr>
          <w:footnoteReference w:id="83"/>
        </w:r>
      </w:del>
      <w:r>
        <w:rPr>
          <w:rFonts w:hint="cs"/>
          <w:rtl/>
        </w:rPr>
        <w:t xml:space="preserve"> ויגד</w:t>
      </w:r>
    </w:p>
    <w:p w14:paraId="5D0E2BAB" w14:textId="38C1BBD8" w:rsidR="00E31C66" w:rsidRDefault="00E31C66" w:rsidP="003D17EE">
      <w:pPr>
        <w:rPr>
          <w:rtl/>
        </w:rPr>
      </w:pPr>
      <w:r>
        <w:rPr>
          <w:rFonts w:hint="cs"/>
          <w:rtl/>
        </w:rPr>
        <w:t xml:space="preserve">לאביו </w:t>
      </w:r>
      <w:ins w:id="631" w:author="אורן ישי הירשהורן" w:date="2020-05-26T13:09:00Z">
        <w:r w:rsidR="00E5436E">
          <w:rPr>
            <w:rFonts w:hint="cs"/>
            <w:rtl/>
          </w:rPr>
          <w:t>הצליח דרכו</w:t>
        </w:r>
      </w:ins>
      <w:del w:id="632" w:author="אורן ישי הירשהורן" w:date="2020-05-26T13:09:00Z">
        <w:r w:rsidDel="00E5436E">
          <w:rPr>
            <w:rFonts w:hint="cs"/>
            <w:rtl/>
          </w:rPr>
          <w:delText>(הימים דרכו???)</w:delText>
        </w:r>
      </w:del>
      <w:r>
        <w:rPr>
          <w:rFonts w:hint="cs"/>
          <w:rtl/>
        </w:rPr>
        <w:t xml:space="preserve"> ה</w:t>
      </w:r>
      <w:ins w:id="633" w:author="אורן ישי הירשהורן" w:date="2020-05-26T13:09:00Z">
        <w:r w:rsidR="00E5436E" w:rsidRPr="00E5436E">
          <w:rPr>
            <w:rFonts w:cs="Arial" w:hint="cs"/>
            <w:rtl/>
          </w:rPr>
          <w:t>ﭏ</w:t>
        </w:r>
        <w:r w:rsidR="00E5436E" w:rsidRPr="00E5436E">
          <w:rPr>
            <w:rFonts w:cs="Arial"/>
            <w:rtl/>
          </w:rPr>
          <w:t xml:space="preserve"> </w:t>
        </w:r>
      </w:ins>
      <w:del w:id="634" w:author="אורן ישי הירשהורן" w:date="2020-05-26T13:09:00Z">
        <w:r w:rsidDel="00E5436E">
          <w:rPr>
            <w:rFonts w:hint="cs"/>
            <w:rtl/>
          </w:rPr>
          <w:delText>אל</w:delText>
        </w:r>
      </w:del>
      <w:r>
        <w:rPr>
          <w:rFonts w:hint="cs"/>
          <w:rtl/>
        </w:rPr>
        <w:t xml:space="preserve"> הגדול</w:t>
      </w:r>
    </w:p>
    <w:p w14:paraId="3EBF44F5" w14:textId="7B5011A6" w:rsidR="00E31C66" w:rsidRDefault="00E31C66" w:rsidP="003D17EE">
      <w:pPr>
        <w:rPr>
          <w:rtl/>
        </w:rPr>
      </w:pPr>
      <w:r>
        <w:rPr>
          <w:rFonts w:hint="cs"/>
          <w:rtl/>
        </w:rPr>
        <w:t>ויקח את הכסף מיד גבאל וכא</w:t>
      </w:r>
      <w:ins w:id="635" w:author="אורן ישי הירשהורן" w:date="2020-05-26T13:09:00Z">
        <w:r w:rsidR="00E5436E">
          <w:rPr>
            <w:rFonts w:hint="cs"/>
            <w:rtl/>
          </w:rPr>
          <w:t>'</w:t>
        </w:r>
      </w:ins>
    </w:p>
    <w:p w14:paraId="6AF83580" w14:textId="48983CED" w:rsidR="00E31C66" w:rsidRDefault="00E31C66" w:rsidP="003D17EE">
      <w:pPr>
        <w:rPr>
          <w:rtl/>
        </w:rPr>
      </w:pPr>
      <w:r>
        <w:rPr>
          <w:rFonts w:hint="cs"/>
          <w:rtl/>
        </w:rPr>
        <w:t>וכאשר לקח את שרה בת רעואל</w:t>
      </w:r>
    </w:p>
    <w:p w14:paraId="13663A33" w14:textId="3E202438" w:rsidR="00E31C66" w:rsidRDefault="00E31C66" w:rsidP="003D17EE">
      <w:pPr>
        <w:rPr>
          <w:rtl/>
        </w:rPr>
      </w:pPr>
      <w:r>
        <w:rPr>
          <w:rFonts w:hint="cs"/>
          <w:rtl/>
        </w:rPr>
        <w:t>והיא באה והנה היא למדינת</w:t>
      </w:r>
    </w:p>
    <w:p w14:paraId="721A4870" w14:textId="6974F66F" w:rsidR="00E31C66" w:rsidRDefault="00E31C66" w:rsidP="003D17EE">
      <w:pPr>
        <w:rPr>
          <w:rtl/>
        </w:rPr>
      </w:pPr>
      <w:r>
        <w:rPr>
          <w:rFonts w:hint="cs"/>
          <w:rtl/>
        </w:rPr>
        <w:t>נינוה וישמח טובי וחנה אשתו</w:t>
      </w:r>
    </w:p>
    <w:p w14:paraId="471EF18A" w14:textId="7248D6F0" w:rsidR="00E31C66" w:rsidRDefault="00E31C66" w:rsidP="003D17EE">
      <w:pPr>
        <w:rPr>
          <w:rtl/>
        </w:rPr>
      </w:pPr>
      <w:r>
        <w:rPr>
          <w:rFonts w:hint="cs"/>
          <w:rtl/>
        </w:rPr>
        <w:t>וילכו לקראת כלתם ואנשי ננוה</w:t>
      </w:r>
    </w:p>
    <w:p w14:paraId="35466F7E" w14:textId="49C218BF" w:rsidR="003A6CE6" w:rsidRDefault="00E31C66" w:rsidP="003A6CE6">
      <w:pPr>
        <w:rPr>
          <w:rtl/>
        </w:rPr>
      </w:pPr>
      <w:commentRangeStart w:id="636"/>
      <w:r>
        <w:rPr>
          <w:rFonts w:hint="cs"/>
          <w:rtl/>
        </w:rPr>
        <w:t xml:space="preserve">קראו </w:t>
      </w:r>
      <w:commentRangeEnd w:id="636"/>
      <w:r w:rsidR="00E5436E">
        <w:rPr>
          <w:rStyle w:val="CommentReference"/>
          <w:rtl/>
        </w:rPr>
        <w:commentReference w:id="636"/>
      </w:r>
      <w:del w:id="637" w:author="אורן ישי הירשהורן" w:date="2020-05-26T13:10:00Z">
        <w:r w:rsidDel="00E5436E">
          <w:rPr>
            <w:rStyle w:val="FootnoteReference"/>
            <w:rtl/>
          </w:rPr>
          <w:footnoteReference w:id="84"/>
        </w:r>
      </w:del>
      <w:r>
        <w:rPr>
          <w:rFonts w:hint="cs"/>
          <w:rtl/>
        </w:rPr>
        <w:t>את טובי הולך בלא</w:t>
      </w:r>
      <w:r w:rsidR="003A6CE6">
        <w:rPr>
          <w:rFonts w:hint="cs"/>
          <w:rtl/>
        </w:rPr>
        <w:t xml:space="preserve"> מח'</w:t>
      </w:r>
    </w:p>
    <w:p w14:paraId="45D442B7" w14:textId="64DBB441" w:rsidR="003A6CE6" w:rsidRDefault="003A6CE6" w:rsidP="003A6CE6">
      <w:pPr>
        <w:rPr>
          <w:rtl/>
        </w:rPr>
      </w:pPr>
      <w:r>
        <w:rPr>
          <w:rFonts w:hint="cs"/>
          <w:rtl/>
        </w:rPr>
        <w:t>מחזיק בידו ויפלא מאד בעיני'</w:t>
      </w:r>
    </w:p>
    <w:p w14:paraId="14583C28" w14:textId="77777777" w:rsidR="003A6CE6" w:rsidRDefault="003A6CE6" w:rsidP="003A6CE6">
      <w:pPr>
        <w:rPr>
          <w:rtl/>
        </w:rPr>
      </w:pPr>
      <w:r>
        <w:rPr>
          <w:rFonts w:hint="cs"/>
          <w:rtl/>
        </w:rPr>
        <w:t>וטוביה היה מתודה לעיני כל</w:t>
      </w:r>
    </w:p>
    <w:p w14:paraId="609B45BC" w14:textId="5D82B880" w:rsidR="003A6CE6" w:rsidRDefault="003A6CE6" w:rsidP="003A6CE6">
      <w:pPr>
        <w:rPr>
          <w:rtl/>
        </w:rPr>
      </w:pPr>
      <w:r>
        <w:rPr>
          <w:rFonts w:hint="cs"/>
          <w:rtl/>
        </w:rPr>
        <w:t xml:space="preserve"> האדם</w:t>
      </w:r>
      <w:ins w:id="640" w:author="אורן ישי הירשהורן" w:date="2020-05-26T13:11:00Z">
        <w:r w:rsidR="00E5436E">
          <w:rPr>
            <w:rFonts w:hint="cs"/>
            <w:rtl/>
          </w:rPr>
          <w:t xml:space="preserve"> </w:t>
        </w:r>
      </w:ins>
      <w:r>
        <w:rPr>
          <w:rFonts w:hint="cs"/>
          <w:rtl/>
        </w:rPr>
        <w:t>כי חננו י</w:t>
      </w:r>
      <w:ins w:id="641" w:author="אורן ישי הירשהורן" w:date="2020-05-26T13:11:00Z">
        <w:r w:rsidR="00E5436E">
          <w:rPr>
            <w:rFonts w:hint="cs"/>
            <w:rtl/>
          </w:rPr>
          <w:t>"</w:t>
        </w:r>
      </w:ins>
      <w:r>
        <w:rPr>
          <w:rFonts w:hint="cs"/>
          <w:rtl/>
        </w:rPr>
        <w:t>י ויהי כאשר</w:t>
      </w:r>
    </w:p>
    <w:p w14:paraId="03CCCF37" w14:textId="36588DE8" w:rsidR="003A6CE6" w:rsidRDefault="003A6CE6" w:rsidP="003A6CE6">
      <w:pPr>
        <w:rPr>
          <w:rtl/>
        </w:rPr>
      </w:pPr>
      <w:r>
        <w:rPr>
          <w:rFonts w:hint="cs"/>
          <w:rtl/>
        </w:rPr>
        <w:t>הקריב לבא אל שרה ויברכה</w:t>
      </w:r>
    </w:p>
    <w:p w14:paraId="7E48BE64" w14:textId="7AECEAAD" w:rsidR="003A6CE6" w:rsidRDefault="003A6CE6" w:rsidP="003A6CE6">
      <w:pPr>
        <w:rPr>
          <w:rtl/>
        </w:rPr>
      </w:pPr>
      <w:r>
        <w:rPr>
          <w:rFonts w:hint="cs"/>
          <w:rtl/>
        </w:rPr>
        <w:t>ויאמר באי בתי בשלוה</w:t>
      </w:r>
      <w:ins w:id="642" w:author="אורן ישי הירשהורן" w:date="2020-05-26T13:12:00Z">
        <w:r w:rsidR="00E5436E">
          <w:rPr>
            <w:rFonts w:asciiTheme="minorBidi" w:hAnsiTheme="minorBidi"/>
            <w:rtl/>
            <w:lang w:bidi="ar-SA"/>
          </w:rPr>
          <w:t>﮲</w:t>
        </w:r>
      </w:ins>
      <w:r>
        <w:rPr>
          <w:rFonts w:hint="cs"/>
          <w:rtl/>
        </w:rPr>
        <w:t xml:space="preserve"> ברוך</w:t>
      </w:r>
    </w:p>
    <w:p w14:paraId="581B8DCD" w14:textId="14343175" w:rsidR="003A6CE6" w:rsidRDefault="003A6CE6" w:rsidP="003A6CE6">
      <w:pPr>
        <w:rPr>
          <w:ins w:id="643" w:author="אורן ישי הירשהורן" w:date="2020-06-21T12:04:00Z"/>
          <w:rtl/>
        </w:rPr>
      </w:pPr>
      <w:r>
        <w:rPr>
          <w:rFonts w:hint="cs"/>
          <w:rtl/>
        </w:rPr>
        <w:t>יי אשר הביאך אלינו ביום</w:t>
      </w:r>
    </w:p>
    <w:p w14:paraId="315A1FC2" w14:textId="36B141A4" w:rsidR="00DB41A1" w:rsidRDefault="00F92AA4" w:rsidP="003A6CE6">
      <w:ins w:id="644" w:author="אורן ישי הירשהורן" w:date="2020-06-21T12:04:00Z">
        <w:r>
          <w:rPr>
            <w:rFonts w:hint="cs"/>
            <w:rtl/>
          </w:rPr>
          <w:t>עמוד 12 בתצלום, טור א</w:t>
        </w:r>
      </w:ins>
    </w:p>
    <w:p w14:paraId="18CA2B3F" w14:textId="7435CAD2" w:rsidR="003A6CE6" w:rsidRDefault="003A6CE6" w:rsidP="003A6CE6">
      <w:pPr>
        <w:rPr>
          <w:rtl/>
        </w:rPr>
      </w:pPr>
      <w:r>
        <w:rPr>
          <w:rFonts w:hint="cs"/>
          <w:rtl/>
        </w:rPr>
        <w:t>ההוא שמחו שמחה גדולה</w:t>
      </w:r>
    </w:p>
    <w:p w14:paraId="4EB2E295" w14:textId="1F231D36" w:rsidR="003A6CE6" w:rsidRDefault="003A6CE6" w:rsidP="003A6CE6">
      <w:pPr>
        <w:rPr>
          <w:rtl/>
        </w:rPr>
      </w:pPr>
      <w:r>
        <w:rPr>
          <w:rFonts w:hint="cs"/>
          <w:rtl/>
        </w:rPr>
        <w:t>כל היהודים אשר בנינוה ויבא</w:t>
      </w:r>
    </w:p>
    <w:p w14:paraId="21246AA6" w14:textId="66605354" w:rsidR="003A6CE6" w:rsidRDefault="003A6CE6" w:rsidP="003A6CE6">
      <w:pPr>
        <w:rPr>
          <w:rtl/>
        </w:rPr>
      </w:pPr>
      <w:r>
        <w:rPr>
          <w:rFonts w:hint="cs"/>
          <w:rtl/>
        </w:rPr>
        <w:t>אקיקר ורוב קרוביו שמחים</w:t>
      </w:r>
    </w:p>
    <w:p w14:paraId="1869A405" w14:textId="5A93BBC8" w:rsidR="003A6CE6" w:rsidRDefault="003A6CE6" w:rsidP="003A6CE6">
      <w:pPr>
        <w:rPr>
          <w:rtl/>
        </w:rPr>
      </w:pPr>
      <w:r>
        <w:rPr>
          <w:rFonts w:hint="cs"/>
          <w:rtl/>
        </w:rPr>
        <w:t>אל טוב</w:t>
      </w:r>
      <w:r w:rsidR="00F26D86">
        <w:rPr>
          <w:rFonts w:hint="cs"/>
          <w:rtl/>
        </w:rPr>
        <w:t>י לשמחו ולעשות עמו</w:t>
      </w:r>
    </w:p>
    <w:p w14:paraId="55040CBA" w14:textId="25B9F819" w:rsidR="00F26D86" w:rsidRDefault="00F26D86" w:rsidP="00F26D86">
      <w:pPr>
        <w:rPr>
          <w:rtl/>
        </w:rPr>
      </w:pPr>
      <w:r>
        <w:rPr>
          <w:rFonts w:hint="cs"/>
          <w:rtl/>
        </w:rPr>
        <w:t>חופה שבעת ימים בשמחה</w:t>
      </w:r>
    </w:p>
    <w:p w14:paraId="6A6FA455" w14:textId="1FDD05C1" w:rsidR="00F26D86" w:rsidRDefault="00F26D86" w:rsidP="00F26D86">
      <w:pPr>
        <w:rPr>
          <w:rtl/>
        </w:rPr>
      </w:pPr>
      <w:r>
        <w:rPr>
          <w:rFonts w:hint="cs"/>
          <w:rtl/>
        </w:rPr>
        <w:t>ויתנו אל טוביה מתנות רבות</w:t>
      </w:r>
    </w:p>
    <w:p w14:paraId="7D327861" w14:textId="351E7D83" w:rsidR="00F26D86" w:rsidRDefault="00F26D86" w:rsidP="00F26D86">
      <w:pPr>
        <w:rPr>
          <w:rtl/>
        </w:rPr>
      </w:pPr>
      <w:r>
        <w:rPr>
          <w:rFonts w:hint="cs"/>
          <w:rtl/>
        </w:rPr>
        <w:t>ואחרי</w:t>
      </w:r>
      <w:del w:id="645" w:author="אורן ישי הירשהורן" w:date="2020-05-26T13:18:00Z">
        <w:r w:rsidDel="008F103A">
          <w:rPr>
            <w:rFonts w:hint="cs"/>
            <w:rtl/>
          </w:rPr>
          <w:delText xml:space="preserve"> </w:delText>
        </w:r>
      </w:del>
      <w:r>
        <w:rPr>
          <w:rFonts w:hint="cs"/>
          <w:rtl/>
        </w:rPr>
        <w:t>כן קרא לטוביה בנו ויאמ</w:t>
      </w:r>
      <w:ins w:id="646" w:author="אורן ישי הירשהורן" w:date="2020-05-26T13:19:00Z">
        <w:r w:rsidR="008F103A">
          <w:rPr>
            <w:rFonts w:hint="cs"/>
            <w:rtl/>
          </w:rPr>
          <w:t>'</w:t>
        </w:r>
      </w:ins>
      <w:del w:id="647" w:author="אורן ישי הירשהורן" w:date="2020-05-26T13:19:00Z">
        <w:r w:rsidDel="008F103A">
          <w:rPr>
            <w:rFonts w:hint="cs"/>
            <w:rtl/>
          </w:rPr>
          <w:delText>ר</w:delText>
        </w:r>
      </w:del>
    </w:p>
    <w:p w14:paraId="4E7D0120" w14:textId="54583E38" w:rsidR="00F26D86" w:rsidRDefault="00F26D86" w:rsidP="00F26D86">
      <w:pPr>
        <w:rPr>
          <w:rtl/>
        </w:rPr>
      </w:pPr>
      <w:r>
        <w:rPr>
          <w:rFonts w:hint="cs"/>
          <w:rtl/>
        </w:rPr>
        <w:t>אליו קרא לאיש הנאמן אשר</w:t>
      </w:r>
    </w:p>
    <w:p w14:paraId="5857C801" w14:textId="20F65D6D" w:rsidR="00F26D86" w:rsidRDefault="00F26D86" w:rsidP="00F26D86">
      <w:pPr>
        <w:rPr>
          <w:rtl/>
        </w:rPr>
      </w:pPr>
      <w:r>
        <w:rPr>
          <w:rFonts w:hint="cs"/>
          <w:rtl/>
        </w:rPr>
        <w:t>הלך עמך ונתן שכרו ונוסיף</w:t>
      </w:r>
    </w:p>
    <w:p w14:paraId="266AE076" w14:textId="40101E6D" w:rsidR="00F26D86" w:rsidRDefault="00F26D86" w:rsidP="00F26D86">
      <w:pPr>
        <w:rPr>
          <w:rtl/>
        </w:rPr>
      </w:pPr>
      <w:r>
        <w:rPr>
          <w:rFonts w:hint="cs"/>
          <w:rtl/>
        </w:rPr>
        <w:t>לו עליו ויאמר אליו טוביה אבי</w:t>
      </w:r>
    </w:p>
    <w:p w14:paraId="59C7FE4A" w14:textId="77777777" w:rsidR="003C1A19" w:rsidRDefault="00F26D86" w:rsidP="00F26D86">
      <w:pPr>
        <w:rPr>
          <w:rtl/>
        </w:rPr>
      </w:pPr>
      <w:r>
        <w:rPr>
          <w:rFonts w:hint="cs"/>
          <w:rtl/>
        </w:rPr>
        <w:t>מה ניתן לו ניתן לו חצי הכסף</w:t>
      </w:r>
    </w:p>
    <w:p w14:paraId="456C0361" w14:textId="605A66A4" w:rsidR="00F26D86" w:rsidRDefault="00F26D86" w:rsidP="00F26D86">
      <w:pPr>
        <w:rPr>
          <w:rtl/>
        </w:rPr>
      </w:pPr>
      <w:r>
        <w:rPr>
          <w:rFonts w:hint="cs"/>
          <w:rtl/>
        </w:rPr>
        <w:t xml:space="preserve"> שהבאתי מו</w:t>
      </w:r>
      <w:ins w:id="648" w:author="אורן ישי הירשהורן" w:date="2020-05-26T13:22:00Z">
        <w:r w:rsidR="008F103A">
          <w:rPr>
            <w:rFonts w:hint="cs"/>
            <w:rtl/>
          </w:rPr>
          <w:t>ד</w:t>
        </w:r>
      </w:ins>
      <w:del w:id="649" w:author="אורן ישי הירשהורן" w:date="2020-05-26T13:22:00Z">
        <w:r w:rsidDel="008F103A">
          <w:rPr>
            <w:rFonts w:hint="cs"/>
            <w:rtl/>
          </w:rPr>
          <w:delText>ר</w:delText>
        </w:r>
      </w:del>
      <w:r>
        <w:rPr>
          <w:rFonts w:hint="cs"/>
          <w:rtl/>
        </w:rPr>
        <w:t>אגיש</w:t>
      </w:r>
      <w:r>
        <w:rPr>
          <w:rStyle w:val="FootnoteReference"/>
          <w:rtl/>
        </w:rPr>
        <w:footnoteReference w:id="85"/>
      </w:r>
      <w:r w:rsidR="003C1A19">
        <w:rPr>
          <w:rFonts w:hint="cs"/>
          <w:rtl/>
        </w:rPr>
        <w:t xml:space="preserve"> כי הוא</w:t>
      </w:r>
      <w:ins w:id="650" w:author="אורן ישי הירשהורן" w:date="2020-05-26T13:22:00Z">
        <w:r w:rsidR="008F103A">
          <w:rPr>
            <w:rFonts w:hint="cs"/>
            <w:rtl/>
          </w:rPr>
          <w:t xml:space="preserve"> ~</w:t>
        </w:r>
      </w:ins>
    </w:p>
    <w:p w14:paraId="4AB8E171" w14:textId="1901FBB6" w:rsidR="003C1A19" w:rsidRDefault="003C1A19" w:rsidP="00F26D86">
      <w:pPr>
        <w:rPr>
          <w:rtl/>
        </w:rPr>
      </w:pPr>
      <w:r>
        <w:rPr>
          <w:rFonts w:hint="cs"/>
          <w:rtl/>
        </w:rPr>
        <w:lastRenderedPageBreak/>
        <w:t>הוליכני והביאני וריפא את</w:t>
      </w:r>
    </w:p>
    <w:p w14:paraId="7C223268" w14:textId="0720840A" w:rsidR="003C1A19" w:rsidRDefault="003C1A19" w:rsidP="00F26D86">
      <w:pPr>
        <w:rPr>
          <w:rtl/>
        </w:rPr>
      </w:pPr>
      <w:r>
        <w:rPr>
          <w:rFonts w:hint="cs"/>
          <w:rtl/>
        </w:rPr>
        <w:t>אשתי ואת עיניך והוציא א</w:t>
      </w:r>
      <w:ins w:id="651" w:author="אורן ישי הירשהורן" w:date="2020-05-26T13:22:00Z">
        <w:r w:rsidR="008F103A">
          <w:rPr>
            <w:rFonts w:hint="cs"/>
            <w:rtl/>
          </w:rPr>
          <w:t>'</w:t>
        </w:r>
      </w:ins>
    </w:p>
    <w:p w14:paraId="246CAB0A" w14:textId="05761AAD" w:rsidR="003C1A19" w:rsidRDefault="003C1A19" w:rsidP="00F26D86">
      <w:pPr>
        <w:rPr>
          <w:rtl/>
        </w:rPr>
      </w:pPr>
      <w:r>
        <w:rPr>
          <w:rFonts w:hint="cs"/>
          <w:rtl/>
        </w:rPr>
        <w:t>את הכסף מיד גבאל לאיש ש</w:t>
      </w:r>
      <w:ins w:id="652" w:author="אורן ישי הירשהורן" w:date="2020-05-26T13:23:00Z">
        <w:r w:rsidR="008F103A">
          <w:rPr>
            <w:rFonts w:hint="cs"/>
            <w:rtl/>
          </w:rPr>
          <w:t>'</w:t>
        </w:r>
      </w:ins>
    </w:p>
    <w:p w14:paraId="46EB74C3" w14:textId="12B44403" w:rsidR="003C1A19" w:rsidRDefault="003C1A19" w:rsidP="00F26D86">
      <w:pPr>
        <w:rPr>
          <w:rtl/>
        </w:rPr>
      </w:pPr>
      <w:r>
        <w:rPr>
          <w:rFonts w:hint="cs"/>
          <w:rtl/>
        </w:rPr>
        <w:t xml:space="preserve">שעשה כל אלה </w:t>
      </w:r>
      <w:ins w:id="653" w:author="אורן ישי הירשהורן" w:date="2020-05-26T13:24:00Z">
        <w:r w:rsidR="008F103A">
          <w:rPr>
            <w:rFonts w:hint="cs"/>
            <w:rtl/>
          </w:rPr>
          <w:t>מה</w:t>
        </w:r>
      </w:ins>
      <w:del w:id="654" w:author="אורן ישי הירשהורן" w:date="2020-05-26T13:23:00Z">
        <w:r w:rsidDel="008F103A">
          <w:rPr>
            <w:rFonts w:hint="cs"/>
            <w:rtl/>
          </w:rPr>
          <w:delText>וזה</w:delText>
        </w:r>
      </w:del>
      <w:r>
        <w:rPr>
          <w:rFonts w:hint="cs"/>
          <w:rtl/>
        </w:rPr>
        <w:t xml:space="preserve"> נוכל לתת</w:t>
      </w:r>
    </w:p>
    <w:p w14:paraId="7AF0A43B" w14:textId="40E3992A" w:rsidR="003C1A19" w:rsidRDefault="003C1A19" w:rsidP="00F26D86">
      <w:pPr>
        <w:rPr>
          <w:rtl/>
        </w:rPr>
      </w:pPr>
      <w:r>
        <w:rPr>
          <w:rFonts w:hint="cs"/>
          <w:rtl/>
        </w:rPr>
        <w:t>לו על שכרו ראוי לתת לו חצי</w:t>
      </w:r>
    </w:p>
    <w:p w14:paraId="216C50B2" w14:textId="77777777" w:rsidR="003C1A19" w:rsidRDefault="003C1A19" w:rsidP="00F26D86">
      <w:pPr>
        <w:rPr>
          <w:rtl/>
        </w:rPr>
      </w:pPr>
      <w:r>
        <w:rPr>
          <w:rFonts w:hint="cs"/>
          <w:rtl/>
        </w:rPr>
        <w:t>הכסף אשר הבאתי ויקרא</w:t>
      </w:r>
    </w:p>
    <w:p w14:paraId="7677B526" w14:textId="2729CB7C" w:rsidR="003C1A19" w:rsidRDefault="003C1A19" w:rsidP="00F26D86">
      <w:pPr>
        <w:rPr>
          <w:rtl/>
        </w:rPr>
      </w:pPr>
      <w:r>
        <w:rPr>
          <w:rFonts w:hint="cs"/>
          <w:rtl/>
        </w:rPr>
        <w:t xml:space="preserve"> טוביה אל רפאל עזריה אחי</w:t>
      </w:r>
    </w:p>
    <w:p w14:paraId="097026B2" w14:textId="1311634E" w:rsidR="003C1A19" w:rsidRDefault="003C1A19" w:rsidP="00F26D86">
      <w:pPr>
        <w:rPr>
          <w:rtl/>
        </w:rPr>
      </w:pPr>
      <w:r>
        <w:rPr>
          <w:rFonts w:hint="cs"/>
          <w:rtl/>
        </w:rPr>
        <w:t>בא וטול שכרך ולך לשלום</w:t>
      </w:r>
    </w:p>
    <w:p w14:paraId="1D1B532C" w14:textId="7563F3C6" w:rsidR="003C1A19" w:rsidRDefault="003C1A19" w:rsidP="00F26D86">
      <w:pPr>
        <w:rPr>
          <w:rtl/>
        </w:rPr>
      </w:pPr>
      <w:r>
        <w:rPr>
          <w:rFonts w:hint="cs"/>
          <w:rtl/>
        </w:rPr>
        <w:t>ויקרא רפאל אל טוביה ואל</w:t>
      </w:r>
    </w:p>
    <w:p w14:paraId="168BF3BC" w14:textId="447448EB" w:rsidR="003C1A19" w:rsidRDefault="003C1A19" w:rsidP="00F26D86">
      <w:pPr>
        <w:rPr>
          <w:rtl/>
        </w:rPr>
      </w:pPr>
      <w:r>
        <w:rPr>
          <w:rFonts w:hint="cs"/>
          <w:rtl/>
        </w:rPr>
        <w:t>טוביה</w:t>
      </w:r>
      <w:commentRangeStart w:id="655"/>
      <w:r w:rsidR="00E85FC5">
        <w:rPr>
          <w:rStyle w:val="FootnoteReference"/>
          <w:rtl/>
        </w:rPr>
        <w:footnoteReference w:id="86"/>
      </w:r>
      <w:commentRangeEnd w:id="655"/>
      <w:r w:rsidR="008F103A">
        <w:rPr>
          <w:rStyle w:val="CommentReference"/>
          <w:rtl/>
        </w:rPr>
        <w:commentReference w:id="655"/>
      </w:r>
      <w:r>
        <w:rPr>
          <w:rFonts w:hint="cs"/>
          <w:rtl/>
        </w:rPr>
        <w:t xml:space="preserve"> חרש לאמר אלקים</w:t>
      </w:r>
    </w:p>
    <w:p w14:paraId="4A9D5B38" w14:textId="1CE8BD03" w:rsidR="003C1A19" w:rsidRDefault="003C1A19" w:rsidP="00F26D86">
      <w:pPr>
        <w:rPr>
          <w:rtl/>
        </w:rPr>
      </w:pPr>
      <w:r>
        <w:rPr>
          <w:rFonts w:hint="cs"/>
          <w:rtl/>
        </w:rPr>
        <w:t>ברכו ואותו הללו</w:t>
      </w:r>
      <w:ins w:id="656" w:author="אורן ישי הירשהורן" w:date="2020-05-26T13:25:00Z">
        <w:r w:rsidR="008F103A">
          <w:rPr>
            <w:rFonts w:asciiTheme="minorBidi" w:hAnsiTheme="minorBidi"/>
            <w:rtl/>
            <w:lang w:bidi="ar-SA"/>
          </w:rPr>
          <w:t>﮲</w:t>
        </w:r>
      </w:ins>
      <w:r>
        <w:rPr>
          <w:rFonts w:hint="cs"/>
          <w:rtl/>
        </w:rPr>
        <w:t xml:space="preserve"> ולו הודו כי</w:t>
      </w:r>
    </w:p>
    <w:p w14:paraId="124E1CBA" w14:textId="7A6247B7" w:rsidR="003C1A19" w:rsidRDefault="003C1A19" w:rsidP="00F26D86">
      <w:pPr>
        <w:rPr>
          <w:rtl/>
        </w:rPr>
      </w:pPr>
      <w:r>
        <w:rPr>
          <w:rFonts w:hint="cs"/>
          <w:rtl/>
        </w:rPr>
        <w:t>ראיתם אשר הגדיל עמכם ונאה</w:t>
      </w:r>
    </w:p>
    <w:p w14:paraId="27663ECE" w14:textId="5F367908" w:rsidR="003C1A19" w:rsidRDefault="003C1A19" w:rsidP="00F26D86">
      <w:pPr>
        <w:rPr>
          <w:rtl/>
        </w:rPr>
      </w:pPr>
      <w:r>
        <w:rPr>
          <w:rFonts w:hint="cs"/>
          <w:rtl/>
        </w:rPr>
        <w:t>לכם אשר הגדיל עמכם ונאה</w:t>
      </w:r>
    </w:p>
    <w:p w14:paraId="1843B878" w14:textId="25DC608B" w:rsidR="000033F7" w:rsidRDefault="003C1A19" w:rsidP="000033F7">
      <w:pPr>
        <w:rPr>
          <w:rtl/>
        </w:rPr>
      </w:pPr>
      <w:r>
        <w:rPr>
          <w:rFonts w:hint="cs"/>
          <w:rtl/>
        </w:rPr>
        <w:t xml:space="preserve">לכם להודיע לכל גם מעשיו </w:t>
      </w:r>
      <w:r w:rsidR="000033F7">
        <w:rPr>
          <w:rFonts w:hint="cs"/>
          <w:rtl/>
        </w:rPr>
        <w:t>טו'</w:t>
      </w:r>
    </w:p>
    <w:p w14:paraId="127086C5" w14:textId="25B66C2A" w:rsidR="000033F7" w:rsidRDefault="000033F7" w:rsidP="000033F7">
      <w:pPr>
        <w:rPr>
          <w:rtl/>
        </w:rPr>
      </w:pPr>
      <w:r>
        <w:rPr>
          <w:rFonts w:hint="cs"/>
          <w:rtl/>
        </w:rPr>
        <w:t>טובים אשר עשה ורעה לא</w:t>
      </w:r>
    </w:p>
    <w:p w14:paraId="626055C8" w14:textId="4D81E5DE" w:rsidR="000033F7" w:rsidRDefault="000033F7" w:rsidP="000033F7">
      <w:pPr>
        <w:rPr>
          <w:ins w:id="657" w:author="אורן ישי הירשהורן" w:date="2020-06-21T12:07:00Z"/>
          <w:rtl/>
        </w:rPr>
      </w:pPr>
      <w:r>
        <w:rPr>
          <w:rFonts w:hint="cs"/>
          <w:rtl/>
        </w:rPr>
        <w:t>תמציא טובה תפילה בצום</w:t>
      </w:r>
    </w:p>
    <w:p w14:paraId="0B5C4A2C" w14:textId="29C3970F" w:rsidR="00F92AA4" w:rsidRDefault="00F92AA4" w:rsidP="000033F7">
      <w:pPr>
        <w:rPr>
          <w:rtl/>
        </w:rPr>
      </w:pPr>
      <w:ins w:id="658" w:author="אורן ישי הירשהורן" w:date="2020-06-21T12:07:00Z">
        <w:r>
          <w:rPr>
            <w:rFonts w:hint="cs"/>
            <w:rtl/>
          </w:rPr>
          <w:t>עמוד 12 בתצלום, טור ב'</w:t>
        </w:r>
      </w:ins>
    </w:p>
    <w:p w14:paraId="3788C46A" w14:textId="77777777" w:rsidR="000033F7" w:rsidRDefault="000033F7" w:rsidP="000033F7">
      <w:pPr>
        <w:rPr>
          <w:rtl/>
        </w:rPr>
      </w:pPr>
      <w:r>
        <w:rPr>
          <w:rFonts w:hint="cs"/>
          <w:rtl/>
        </w:rPr>
        <w:t>ובצדקה טוב לעשות צדקה</w:t>
      </w:r>
    </w:p>
    <w:p w14:paraId="73E920B1" w14:textId="3E776DB0" w:rsidR="000033F7" w:rsidRDefault="000033F7" w:rsidP="000033F7">
      <w:pPr>
        <w:rPr>
          <w:rtl/>
        </w:rPr>
      </w:pPr>
      <w:r>
        <w:rPr>
          <w:rFonts w:hint="cs"/>
          <w:rtl/>
        </w:rPr>
        <w:t xml:space="preserve"> מהרבות אוצרות טובות זהב</w:t>
      </w:r>
    </w:p>
    <w:p w14:paraId="06B7CA50" w14:textId="08E941F9" w:rsidR="000033F7" w:rsidRDefault="000033F7" w:rsidP="000033F7">
      <w:pPr>
        <w:rPr>
          <w:rtl/>
        </w:rPr>
      </w:pPr>
      <w:r>
        <w:rPr>
          <w:rFonts w:hint="cs"/>
          <w:rtl/>
        </w:rPr>
        <w:t>וכסף וצדקה תציל ממות</w:t>
      </w:r>
    </w:p>
    <w:p w14:paraId="7794B589" w14:textId="080D9859" w:rsidR="000033F7" w:rsidRDefault="000033F7" w:rsidP="000033F7">
      <w:pPr>
        <w:rPr>
          <w:rtl/>
        </w:rPr>
      </w:pPr>
      <w:r>
        <w:rPr>
          <w:rFonts w:hint="cs"/>
          <w:rtl/>
        </w:rPr>
        <w:t>וצדקה מכפרת עון ועושי צד</w:t>
      </w:r>
    </w:p>
    <w:p w14:paraId="0C9A4F39" w14:textId="2146920A" w:rsidR="000033F7" w:rsidRDefault="000033F7" w:rsidP="000033F7">
      <w:pPr>
        <w:rPr>
          <w:rtl/>
        </w:rPr>
      </w:pPr>
      <w:r>
        <w:rPr>
          <w:rFonts w:hint="cs"/>
          <w:rtl/>
        </w:rPr>
        <w:t>צדקה ישבעו טוב ואני לא א</w:t>
      </w:r>
      <w:ins w:id="659" w:author="אורן ישי הירשהורן" w:date="2020-05-26T13:40:00Z">
        <w:r w:rsidR="0095128F">
          <w:rPr>
            <w:rFonts w:hint="cs"/>
            <w:rtl/>
          </w:rPr>
          <w:t>'</w:t>
        </w:r>
      </w:ins>
    </w:p>
    <w:p w14:paraId="12096947" w14:textId="36297BFE" w:rsidR="000033F7" w:rsidRDefault="000033F7" w:rsidP="000033F7">
      <w:pPr>
        <w:rPr>
          <w:rtl/>
        </w:rPr>
      </w:pPr>
      <w:r>
        <w:rPr>
          <w:rFonts w:hint="cs"/>
          <w:rtl/>
        </w:rPr>
        <w:t>אכחד מכם דבר אמת כי בעת</w:t>
      </w:r>
    </w:p>
    <w:p w14:paraId="7086A147" w14:textId="3F6D88E3" w:rsidR="000033F7" w:rsidRDefault="000033F7" w:rsidP="000033F7">
      <w:pPr>
        <w:rPr>
          <w:rtl/>
        </w:rPr>
      </w:pPr>
      <w:r>
        <w:rPr>
          <w:rFonts w:hint="cs"/>
          <w:rtl/>
        </w:rPr>
        <w:t>אשר התפללת אתה ושרה</w:t>
      </w:r>
    </w:p>
    <w:p w14:paraId="682939DD" w14:textId="089B7F35" w:rsidR="000033F7" w:rsidRDefault="000033F7" w:rsidP="000033F7">
      <w:pPr>
        <w:rPr>
          <w:rtl/>
        </w:rPr>
      </w:pPr>
      <w:r>
        <w:rPr>
          <w:rFonts w:hint="cs"/>
          <w:rtl/>
        </w:rPr>
        <w:t>כלתך אני העליתי את תפילתכ'</w:t>
      </w:r>
    </w:p>
    <w:p w14:paraId="065B40DE" w14:textId="36EF1F74" w:rsidR="000033F7" w:rsidRDefault="000033F7" w:rsidP="000033F7">
      <w:pPr>
        <w:rPr>
          <w:rtl/>
        </w:rPr>
      </w:pPr>
      <w:r>
        <w:rPr>
          <w:rFonts w:hint="cs"/>
          <w:rtl/>
        </w:rPr>
        <w:t>לפני כסא הכבוד ובעת ש</w:t>
      </w:r>
      <w:ins w:id="660" w:author="אורן ישי הירשהורן" w:date="2020-05-26T13:40:00Z">
        <w:r w:rsidR="0095128F">
          <w:rPr>
            <w:rFonts w:hint="cs"/>
            <w:rtl/>
          </w:rPr>
          <w:t>קב</w:t>
        </w:r>
      </w:ins>
      <w:del w:id="661" w:author="אורן ישי הירשהורן" w:date="2020-05-26T13:40:00Z">
        <w:r w:rsidDel="0095128F">
          <w:rPr>
            <w:rFonts w:hint="cs"/>
            <w:rtl/>
          </w:rPr>
          <w:delText>בק</w:delText>
        </w:r>
      </w:del>
      <w:r>
        <w:rPr>
          <w:rFonts w:hint="cs"/>
          <w:rtl/>
        </w:rPr>
        <w:t>רת</w:t>
      </w:r>
    </w:p>
    <w:p w14:paraId="506BC81B" w14:textId="0E96637C" w:rsidR="000033F7" w:rsidRDefault="000033F7" w:rsidP="000033F7">
      <w:pPr>
        <w:rPr>
          <w:rtl/>
        </w:rPr>
      </w:pPr>
      <w:r>
        <w:rPr>
          <w:rFonts w:hint="cs"/>
          <w:rtl/>
        </w:rPr>
        <w:t xml:space="preserve"> את המתים בחג השבועות וע</w:t>
      </w:r>
      <w:ins w:id="662" w:author="אורן ישי הירשהורן" w:date="2020-05-26T13:40:00Z">
        <w:r w:rsidR="0095128F">
          <w:rPr>
            <w:rFonts w:hint="cs"/>
            <w:rtl/>
          </w:rPr>
          <w:t>'</w:t>
        </w:r>
      </w:ins>
    </w:p>
    <w:p w14:paraId="32445FEF" w14:textId="72DBCF20" w:rsidR="00E85FC5" w:rsidRDefault="000033F7" w:rsidP="00E85FC5">
      <w:pPr>
        <w:rPr>
          <w:rtl/>
        </w:rPr>
      </w:pPr>
      <w:r>
        <w:rPr>
          <w:rFonts w:hint="cs"/>
          <w:rtl/>
        </w:rPr>
        <w:t>ועזבת את השולחן והלכת לק</w:t>
      </w:r>
      <w:r w:rsidR="00E85FC5">
        <w:rPr>
          <w:rFonts w:hint="cs"/>
          <w:rtl/>
        </w:rPr>
        <w:t>'</w:t>
      </w:r>
    </w:p>
    <w:p w14:paraId="21959CBF" w14:textId="111391E9" w:rsidR="000033F7" w:rsidRDefault="000033F7" w:rsidP="000033F7">
      <w:pPr>
        <w:rPr>
          <w:rtl/>
        </w:rPr>
      </w:pPr>
      <w:r>
        <w:rPr>
          <w:rFonts w:hint="cs"/>
          <w:rtl/>
        </w:rPr>
        <w:t>לקבר המת</w:t>
      </w:r>
      <w:r w:rsidR="00E85FC5">
        <w:rPr>
          <w:rFonts w:hint="cs"/>
          <w:rtl/>
        </w:rPr>
        <w:t xml:space="preserve"> עמך הייתי וכל</w:t>
      </w:r>
    </w:p>
    <w:p w14:paraId="36D15C94" w14:textId="6EE4CD9D" w:rsidR="00E85FC5" w:rsidRDefault="00E85FC5" w:rsidP="000033F7">
      <w:pPr>
        <w:rPr>
          <w:rtl/>
        </w:rPr>
      </w:pPr>
      <w:r>
        <w:rPr>
          <w:rFonts w:hint="cs"/>
          <w:rtl/>
        </w:rPr>
        <w:t xml:space="preserve">זאת לא עשה </w:t>
      </w:r>
      <w:del w:id="663" w:author="אורן ישי הירשהורן" w:date="2020-05-26T13:42:00Z">
        <w:r w:rsidDel="0095128F">
          <w:rPr>
            <w:rFonts w:hint="cs"/>
            <w:rtl/>
          </w:rPr>
          <w:delText>אל</w:delText>
        </w:r>
      </w:del>
      <w:ins w:id="664" w:author="אורן ישי הירשהורן" w:date="2020-05-26T13:42:00Z">
        <w:r w:rsidR="0095128F" w:rsidRPr="0095128F">
          <w:rPr>
            <w:rFonts w:hint="cs"/>
            <w:rtl/>
          </w:rPr>
          <w:t xml:space="preserve"> </w:t>
        </w:r>
        <w:r w:rsidR="0095128F" w:rsidRPr="0095128F">
          <w:rPr>
            <w:rFonts w:cs="Arial" w:hint="cs"/>
            <w:rtl/>
          </w:rPr>
          <w:t>ﭏ</w:t>
        </w:r>
      </w:ins>
      <w:r>
        <w:rPr>
          <w:rFonts w:hint="cs"/>
          <w:rtl/>
        </w:rPr>
        <w:t>ק</w:t>
      </w:r>
      <w:ins w:id="665" w:author="אורן ישי הירשהורן" w:date="2020-05-26T13:42:00Z">
        <w:r w:rsidR="0095128F">
          <w:rPr>
            <w:rFonts w:hint="cs"/>
            <w:rtl/>
          </w:rPr>
          <w:t>'</w:t>
        </w:r>
      </w:ins>
      <w:r>
        <w:rPr>
          <w:rFonts w:hint="cs"/>
          <w:rtl/>
        </w:rPr>
        <w:t>ים אלא לנסו</w:t>
      </w:r>
      <w:ins w:id="666" w:author="אורן ישי הירשהורן" w:date="2020-05-26T13:42:00Z">
        <w:r w:rsidR="0095128F">
          <w:rPr>
            <w:rFonts w:hint="cs"/>
            <w:rtl/>
          </w:rPr>
          <w:t>'</w:t>
        </w:r>
      </w:ins>
    </w:p>
    <w:p w14:paraId="1BA3A739" w14:textId="56F27E1D" w:rsidR="00E85FC5" w:rsidRDefault="00E85FC5" w:rsidP="000033F7">
      <w:pPr>
        <w:rPr>
          <w:rtl/>
        </w:rPr>
      </w:pPr>
      <w:r>
        <w:rPr>
          <w:rFonts w:hint="cs"/>
          <w:rtl/>
        </w:rPr>
        <w:t>לנסותך ולהטיבך באחריתך</w:t>
      </w:r>
    </w:p>
    <w:p w14:paraId="77838184" w14:textId="5AB1021C" w:rsidR="00E85FC5" w:rsidRDefault="00E85FC5" w:rsidP="000033F7">
      <w:pPr>
        <w:rPr>
          <w:rtl/>
        </w:rPr>
      </w:pPr>
      <w:r>
        <w:rPr>
          <w:rFonts w:hint="cs"/>
          <w:rtl/>
        </w:rPr>
        <w:lastRenderedPageBreak/>
        <w:t>ועתה שלחני ל</w:t>
      </w:r>
      <w:ins w:id="667" w:author="אורן ישי הירשהורן" w:date="2020-05-26T13:43:00Z">
        <w:r w:rsidR="0095128F">
          <w:rPr>
            <w:rFonts w:hint="cs"/>
            <w:rtl/>
          </w:rPr>
          <w:t>ר</w:t>
        </w:r>
      </w:ins>
      <w:r>
        <w:rPr>
          <w:rFonts w:hint="cs"/>
          <w:rtl/>
        </w:rPr>
        <w:t>פאותך ואת</w:t>
      </w:r>
    </w:p>
    <w:p w14:paraId="2FDCF467" w14:textId="03052A96" w:rsidR="00E85FC5" w:rsidRDefault="00E85FC5" w:rsidP="000033F7">
      <w:pPr>
        <w:rPr>
          <w:rtl/>
        </w:rPr>
      </w:pPr>
      <w:r>
        <w:rPr>
          <w:rFonts w:hint="cs"/>
          <w:rtl/>
        </w:rPr>
        <w:t xml:space="preserve"> שרה כלתך אני רפאל אחד</w:t>
      </w:r>
    </w:p>
    <w:p w14:paraId="783F64E0" w14:textId="389B8CB8" w:rsidR="00E85FC5" w:rsidRDefault="00E85FC5" w:rsidP="000033F7">
      <w:pPr>
        <w:rPr>
          <w:rtl/>
        </w:rPr>
      </w:pPr>
      <w:r>
        <w:rPr>
          <w:rFonts w:hint="cs"/>
          <w:rtl/>
        </w:rPr>
        <w:t>מן השרים הראשונים המשר'</w:t>
      </w:r>
    </w:p>
    <w:p w14:paraId="427238F3" w14:textId="4FF3570C" w:rsidR="00E85FC5" w:rsidRDefault="00E85FC5" w:rsidP="000033F7">
      <w:pPr>
        <w:rPr>
          <w:rtl/>
        </w:rPr>
      </w:pPr>
      <w:r>
        <w:rPr>
          <w:rFonts w:hint="cs"/>
          <w:rtl/>
        </w:rPr>
        <w:t>המשרתים לפני כסא הכבוד</w:t>
      </w:r>
    </w:p>
    <w:p w14:paraId="455F44B8" w14:textId="161D8177" w:rsidR="00E85FC5" w:rsidRDefault="00E85FC5" w:rsidP="000033F7">
      <w:pPr>
        <w:rPr>
          <w:rtl/>
        </w:rPr>
      </w:pPr>
      <w:r>
        <w:rPr>
          <w:rFonts w:hint="cs"/>
          <w:rtl/>
        </w:rPr>
        <w:t>ויהי כשמעם את הדברים</w:t>
      </w:r>
    </w:p>
    <w:p w14:paraId="04FC767E" w14:textId="4801E719" w:rsidR="00E85FC5" w:rsidRDefault="00E85FC5" w:rsidP="000033F7">
      <w:pPr>
        <w:rPr>
          <w:rtl/>
        </w:rPr>
      </w:pPr>
      <w:r>
        <w:rPr>
          <w:rFonts w:hint="cs"/>
          <w:rtl/>
        </w:rPr>
        <w:t>האלה ולא יכלו לענותו כי נבהלו</w:t>
      </w:r>
    </w:p>
    <w:p w14:paraId="0C0B7EE8" w14:textId="53AAD299" w:rsidR="00E85FC5" w:rsidRDefault="00E85FC5" w:rsidP="000033F7">
      <w:pPr>
        <w:rPr>
          <w:rtl/>
        </w:rPr>
      </w:pPr>
      <w:r>
        <w:rPr>
          <w:rFonts w:hint="cs"/>
          <w:rtl/>
        </w:rPr>
        <w:t>מפניו</w:t>
      </w:r>
      <w:ins w:id="668" w:author="אורן ישי הירשהורן" w:date="2020-05-26T13:46:00Z">
        <w:r w:rsidR="0095128F">
          <w:rPr>
            <w:rFonts w:asciiTheme="minorBidi" w:hAnsiTheme="minorBidi"/>
            <w:rtl/>
            <w:lang w:bidi="ar-SA"/>
          </w:rPr>
          <w:t>﮲</w:t>
        </w:r>
      </w:ins>
      <w:r>
        <w:rPr>
          <w:rStyle w:val="FootnoteReference"/>
          <w:rtl/>
        </w:rPr>
        <w:footnoteReference w:id="87"/>
      </w:r>
      <w:r>
        <w:rPr>
          <w:rFonts w:hint="cs"/>
          <w:rtl/>
        </w:rPr>
        <w:t xml:space="preserve"> ויפלו על פניהם ויראו</w:t>
      </w:r>
    </w:p>
    <w:p w14:paraId="6FDC3F4C" w14:textId="5B5E1D09" w:rsidR="00E85FC5" w:rsidRDefault="00E85FC5" w:rsidP="00E85FC5">
      <w:pPr>
        <w:rPr>
          <w:rtl/>
        </w:rPr>
      </w:pPr>
      <w:r>
        <w:rPr>
          <w:rFonts w:hint="cs"/>
          <w:rtl/>
        </w:rPr>
        <w:t>מאד</w:t>
      </w:r>
      <w:ins w:id="669" w:author="אורן ישי הירשהורן" w:date="2020-05-26T13:46:00Z">
        <w:r w:rsidR="0095128F">
          <w:rPr>
            <w:rFonts w:asciiTheme="minorBidi" w:hAnsiTheme="minorBidi"/>
            <w:rtl/>
            <w:lang w:bidi="ar-SA"/>
          </w:rPr>
          <w:t>﮲</w:t>
        </w:r>
      </w:ins>
      <w:r>
        <w:rPr>
          <w:rFonts w:hint="cs"/>
          <w:rtl/>
        </w:rPr>
        <w:t xml:space="preserve"> ויאמר להם רפאל אל</w:t>
      </w:r>
    </w:p>
    <w:p w14:paraId="085C9BAA" w14:textId="24BCD4CE" w:rsidR="00E85FC5" w:rsidRDefault="00E85FC5" w:rsidP="00E85FC5">
      <w:pPr>
        <w:rPr>
          <w:rtl/>
        </w:rPr>
      </w:pPr>
      <w:r>
        <w:rPr>
          <w:rFonts w:hint="cs"/>
          <w:rtl/>
        </w:rPr>
        <w:t>תיראו שלום לכם כי אותות</w:t>
      </w:r>
    </w:p>
    <w:p w14:paraId="7B3C9CAD" w14:textId="218FE87D" w:rsidR="00E85FC5" w:rsidRDefault="0095128F" w:rsidP="00E85FC5">
      <w:pPr>
        <w:rPr>
          <w:rtl/>
        </w:rPr>
      </w:pPr>
      <w:ins w:id="670" w:author="אורן ישי הירשהורן" w:date="2020-05-26T13:47:00Z">
        <w:r w:rsidRPr="0095128F">
          <w:rPr>
            <w:rFonts w:cs="Arial" w:hint="cs"/>
            <w:rtl/>
          </w:rPr>
          <w:t>ﭏ</w:t>
        </w:r>
      </w:ins>
      <w:del w:id="671" w:author="אורן ישי הירשהורן" w:date="2020-05-26T13:47:00Z">
        <w:r w:rsidR="00E85FC5" w:rsidDel="0095128F">
          <w:rPr>
            <w:rFonts w:hint="cs"/>
            <w:rtl/>
          </w:rPr>
          <w:delText>אל</w:delText>
        </w:r>
      </w:del>
      <w:r w:rsidR="00E85FC5">
        <w:rPr>
          <w:rFonts w:hint="cs"/>
          <w:rtl/>
        </w:rPr>
        <w:t xml:space="preserve">קים אינן מועטות כי גדולות </w:t>
      </w:r>
    </w:p>
    <w:p w14:paraId="75E0BF05" w14:textId="2B2B852A" w:rsidR="00E85FC5" w:rsidRDefault="00E85FC5" w:rsidP="00E85FC5">
      <w:pPr>
        <w:rPr>
          <w:rtl/>
        </w:rPr>
      </w:pPr>
      <w:r>
        <w:rPr>
          <w:rFonts w:hint="cs"/>
          <w:rtl/>
        </w:rPr>
        <w:t>המה לרוב מאד ולא ראיתם</w:t>
      </w:r>
    </w:p>
    <w:p w14:paraId="3FA05A26" w14:textId="06154F0D" w:rsidR="00E85FC5" w:rsidRDefault="00E85FC5" w:rsidP="00E85FC5">
      <w:pPr>
        <w:rPr>
          <w:rtl/>
        </w:rPr>
      </w:pPr>
      <w:r>
        <w:rPr>
          <w:rFonts w:hint="cs"/>
          <w:rtl/>
        </w:rPr>
        <w:t>אותי אוכל ושותה אלא אם</w:t>
      </w:r>
    </w:p>
    <w:p w14:paraId="7A865CB7" w14:textId="2951548C" w:rsidR="00E85FC5" w:rsidRDefault="00E85FC5" w:rsidP="00E85FC5">
      <w:pPr>
        <w:rPr>
          <w:ins w:id="672" w:author="אורן ישי הירשהורן" w:date="2020-06-21T12:07:00Z"/>
          <w:rtl/>
        </w:rPr>
      </w:pPr>
      <w:r>
        <w:rPr>
          <w:rFonts w:hint="cs"/>
          <w:rtl/>
        </w:rPr>
        <w:t>נדמה לכם ואני לא אכלתי ולא</w:t>
      </w:r>
    </w:p>
    <w:p w14:paraId="3025431F" w14:textId="2F806FF0" w:rsidR="00F92AA4" w:rsidRDefault="00F92AA4" w:rsidP="00E85FC5">
      <w:pPr>
        <w:rPr>
          <w:rtl/>
        </w:rPr>
      </w:pPr>
      <w:ins w:id="673" w:author="אורן ישי הירשהורן" w:date="2020-06-21T12:07:00Z">
        <w:r>
          <w:rPr>
            <w:rFonts w:hint="cs"/>
            <w:rtl/>
          </w:rPr>
          <w:t xml:space="preserve">עמוד 13 בתצלום, טור </w:t>
        </w:r>
      </w:ins>
      <w:ins w:id="674" w:author="אורן ישי הירשהורן" w:date="2020-06-21T12:08:00Z">
        <w:r>
          <w:rPr>
            <w:rFonts w:hint="cs"/>
            <w:rtl/>
          </w:rPr>
          <w:t>א'</w:t>
        </w:r>
      </w:ins>
    </w:p>
    <w:p w14:paraId="4E8C80E3" w14:textId="41FCB304" w:rsidR="00E85FC5" w:rsidRDefault="00E85FC5" w:rsidP="00E85FC5">
      <w:pPr>
        <w:rPr>
          <w:rtl/>
        </w:rPr>
      </w:pPr>
      <w:r>
        <w:rPr>
          <w:rFonts w:hint="cs"/>
          <w:rtl/>
        </w:rPr>
        <w:t>שתיתי</w:t>
      </w:r>
      <w:ins w:id="675" w:author="אורן ישי הירשהורן" w:date="2020-05-26T13:52:00Z">
        <w:r w:rsidR="004A2D30">
          <w:rPr>
            <w:rFonts w:asciiTheme="minorBidi" w:hAnsiTheme="minorBidi"/>
            <w:rtl/>
            <w:lang w:bidi="ar-SA"/>
          </w:rPr>
          <w:t>﮲</w:t>
        </w:r>
      </w:ins>
      <w:r>
        <w:rPr>
          <w:rFonts w:hint="cs"/>
          <w:rtl/>
        </w:rPr>
        <w:t xml:space="preserve"> ועתה כתבו לכם</w:t>
      </w:r>
      <w:r>
        <w:rPr>
          <w:rStyle w:val="FootnoteReference"/>
          <w:rtl/>
        </w:rPr>
        <w:footnoteReference w:id="88"/>
      </w:r>
      <w:r>
        <w:rPr>
          <w:rFonts w:hint="cs"/>
          <w:rtl/>
        </w:rPr>
        <w:t xml:space="preserve"> את</w:t>
      </w:r>
    </w:p>
    <w:p w14:paraId="296F6CEA" w14:textId="77777777" w:rsidR="00E85FC5" w:rsidRDefault="00E85FC5" w:rsidP="00E85FC5">
      <w:pPr>
        <w:rPr>
          <w:rtl/>
        </w:rPr>
      </w:pPr>
      <w:r>
        <w:rPr>
          <w:rFonts w:hint="cs"/>
          <w:rtl/>
        </w:rPr>
        <w:t>כל המוצאות</w:t>
      </w:r>
      <w:r>
        <w:rPr>
          <w:rStyle w:val="FootnoteReference"/>
          <w:rtl/>
        </w:rPr>
        <w:footnoteReference w:id="89"/>
      </w:r>
      <w:r>
        <w:rPr>
          <w:rFonts w:hint="cs"/>
          <w:rtl/>
        </w:rPr>
        <w:t xml:space="preserve"> לכם ויכל לדבר </w:t>
      </w:r>
    </w:p>
    <w:p w14:paraId="0DFD149B" w14:textId="7E4147E1" w:rsidR="00E85FC5" w:rsidRDefault="00E85FC5" w:rsidP="00E85FC5">
      <w:pPr>
        <w:rPr>
          <w:rtl/>
        </w:rPr>
      </w:pPr>
      <w:r>
        <w:rPr>
          <w:rFonts w:hint="cs"/>
          <w:rtl/>
        </w:rPr>
        <w:t>אתם ויעל הוא בסערה השמי'</w:t>
      </w:r>
    </w:p>
    <w:p w14:paraId="4B2357E9" w14:textId="166C8529" w:rsidR="00E85FC5" w:rsidRDefault="00E85FC5" w:rsidP="00E85FC5">
      <w:pPr>
        <w:rPr>
          <w:rtl/>
        </w:rPr>
      </w:pPr>
      <w:r>
        <w:rPr>
          <w:rFonts w:hint="cs"/>
          <w:rtl/>
        </w:rPr>
        <w:t>לעיניהם ולא יסף עוד להר</w:t>
      </w:r>
      <w:ins w:id="676" w:author="אורן ישי הירשהורן" w:date="2020-05-26T13:53:00Z">
        <w:r w:rsidR="004A2D30">
          <w:rPr>
            <w:rFonts w:hint="cs"/>
            <w:rtl/>
          </w:rPr>
          <w:t>א</w:t>
        </w:r>
      </w:ins>
      <w:r>
        <w:rPr>
          <w:rFonts w:hint="cs"/>
          <w:rtl/>
        </w:rPr>
        <w:t>ת</w:t>
      </w:r>
    </w:p>
    <w:p w14:paraId="0D2F6852" w14:textId="6C549FB4" w:rsidR="00E85FC5" w:rsidRDefault="00E85FC5" w:rsidP="00E85FC5">
      <w:pPr>
        <w:rPr>
          <w:rtl/>
        </w:rPr>
      </w:pPr>
      <w:r>
        <w:rPr>
          <w:rFonts w:hint="cs"/>
          <w:rtl/>
        </w:rPr>
        <w:t>אל טובי הואיל טוביה וישפכו</w:t>
      </w:r>
    </w:p>
    <w:p w14:paraId="057FAD16" w14:textId="5C3D2E2A" w:rsidR="00E85FC5" w:rsidRDefault="00E85FC5" w:rsidP="00E85FC5">
      <w:pPr>
        <w:rPr>
          <w:rtl/>
        </w:rPr>
      </w:pPr>
      <w:r>
        <w:rPr>
          <w:rFonts w:hint="cs"/>
          <w:rtl/>
        </w:rPr>
        <w:t>את נפשם לי</w:t>
      </w:r>
      <w:ins w:id="677" w:author="אורן ישי הירשהורן" w:date="2020-05-26T13:53:00Z">
        <w:r w:rsidR="004A2D30">
          <w:rPr>
            <w:rFonts w:hint="cs"/>
            <w:rtl/>
          </w:rPr>
          <w:t>"</w:t>
        </w:r>
      </w:ins>
      <w:r>
        <w:rPr>
          <w:rFonts w:hint="cs"/>
          <w:rtl/>
        </w:rPr>
        <w:t>י ויהללוהו בכל</w:t>
      </w:r>
    </w:p>
    <w:p w14:paraId="39A10456" w14:textId="41926EB2" w:rsidR="00E85FC5" w:rsidRDefault="00E85FC5" w:rsidP="00E85FC5">
      <w:pPr>
        <w:rPr>
          <w:rtl/>
        </w:rPr>
      </w:pPr>
      <w:r>
        <w:rPr>
          <w:rFonts w:hint="cs"/>
          <w:rtl/>
        </w:rPr>
        <w:t>לבבם וכבדוהו בכל מאדם</w:t>
      </w:r>
    </w:p>
    <w:p w14:paraId="29AD7131" w14:textId="35BB42FA" w:rsidR="00E85FC5" w:rsidRDefault="00E85FC5" w:rsidP="00E85FC5">
      <w:pPr>
        <w:rPr>
          <w:rtl/>
        </w:rPr>
      </w:pPr>
      <w:r>
        <w:rPr>
          <w:rFonts w:hint="cs"/>
          <w:rtl/>
        </w:rPr>
        <w:t>על הגדולות שעשה עמהם</w:t>
      </w:r>
    </w:p>
    <w:p w14:paraId="0B71EF7A" w14:textId="3220EAE8" w:rsidR="00E85FC5" w:rsidRDefault="00E85FC5" w:rsidP="00E85FC5">
      <w:pPr>
        <w:rPr>
          <w:rtl/>
        </w:rPr>
      </w:pPr>
      <w:r>
        <w:rPr>
          <w:rFonts w:hint="cs"/>
          <w:rtl/>
        </w:rPr>
        <w:t>ועל מלאך י</w:t>
      </w:r>
      <w:ins w:id="678" w:author="אורן ישי הירשהורן" w:date="2020-05-26T13:53:00Z">
        <w:r w:rsidR="004A2D30">
          <w:rPr>
            <w:rFonts w:hint="cs"/>
            <w:rtl/>
          </w:rPr>
          <w:t>"</w:t>
        </w:r>
      </w:ins>
      <w:r>
        <w:rPr>
          <w:rFonts w:hint="cs"/>
          <w:rtl/>
        </w:rPr>
        <w:t>י שנראה להם בעת</w:t>
      </w:r>
    </w:p>
    <w:p w14:paraId="73DB4177" w14:textId="4A08D515" w:rsidR="00E85FC5" w:rsidRDefault="00E85FC5" w:rsidP="00E85FC5">
      <w:pPr>
        <w:rPr>
          <w:rtl/>
        </w:rPr>
      </w:pPr>
      <w:r>
        <w:rPr>
          <w:rFonts w:hint="cs"/>
          <w:rtl/>
        </w:rPr>
        <w:t>ההיא כתב טובי את התפילה</w:t>
      </w:r>
    </w:p>
    <w:p w14:paraId="4FE35A79" w14:textId="169CFB72" w:rsidR="00E85FC5" w:rsidRDefault="00E85FC5" w:rsidP="00E85FC5">
      <w:pPr>
        <w:rPr>
          <w:rtl/>
        </w:rPr>
      </w:pPr>
      <w:r>
        <w:rPr>
          <w:rFonts w:hint="cs"/>
          <w:rtl/>
        </w:rPr>
        <w:t>הזאת בשמחה ובטוב לבב</w:t>
      </w:r>
    </w:p>
    <w:p w14:paraId="1F66F20C" w14:textId="3E294599" w:rsidR="00E85FC5" w:rsidRDefault="00E85FC5" w:rsidP="00E85FC5">
      <w:pPr>
        <w:rPr>
          <w:rtl/>
        </w:rPr>
      </w:pPr>
      <w:r>
        <w:rPr>
          <w:rFonts w:hint="cs"/>
          <w:rtl/>
        </w:rPr>
        <w:t>ואמר טובי ברוך יי אלקי' יש'</w:t>
      </w:r>
    </w:p>
    <w:p w14:paraId="505FDDD1" w14:textId="5C7C5AF6" w:rsidR="00E85FC5" w:rsidRDefault="00E85FC5" w:rsidP="00E85FC5">
      <w:pPr>
        <w:rPr>
          <w:rtl/>
        </w:rPr>
      </w:pPr>
      <w:r>
        <w:rPr>
          <w:rFonts w:hint="cs"/>
          <w:rtl/>
        </w:rPr>
        <w:t>ישר' כי הוא חי לעולם ומלכותו</w:t>
      </w:r>
    </w:p>
    <w:p w14:paraId="4C124F6F" w14:textId="77777777" w:rsidR="004A2D30" w:rsidRDefault="00E85FC5" w:rsidP="00E85FC5">
      <w:pPr>
        <w:rPr>
          <w:ins w:id="679" w:author="אורן ישי הירשהורן" w:date="2020-05-26T13:54:00Z"/>
          <w:rtl/>
        </w:rPr>
      </w:pPr>
      <w:r>
        <w:rPr>
          <w:rFonts w:hint="cs"/>
          <w:rtl/>
        </w:rPr>
        <w:t xml:space="preserve">עם כל דור ודור הוא </w:t>
      </w:r>
      <w:r w:rsidR="003B4F3E">
        <w:rPr>
          <w:rFonts w:hint="cs"/>
          <w:rtl/>
        </w:rPr>
        <w:t>מוחץ</w:t>
      </w:r>
    </w:p>
    <w:p w14:paraId="3AEED741" w14:textId="562A3B7A" w:rsidR="004A2D30" w:rsidDel="004A2D30" w:rsidRDefault="003B4F3E" w:rsidP="004A2D30">
      <w:pPr>
        <w:rPr>
          <w:del w:id="680" w:author="אורן ישי הירשהורן" w:date="2020-05-26T13:55:00Z"/>
          <w:moveTo w:id="681" w:author="אורן ישי הירשהורן" w:date="2020-05-26T13:55:00Z"/>
          <w:rtl/>
        </w:rPr>
      </w:pPr>
      <w:r>
        <w:rPr>
          <w:rFonts w:hint="cs"/>
          <w:rtl/>
        </w:rPr>
        <w:lastRenderedPageBreak/>
        <w:t xml:space="preserve"> ורופא</w:t>
      </w:r>
      <w:r>
        <w:rPr>
          <w:rStyle w:val="FootnoteReference"/>
          <w:rtl/>
        </w:rPr>
        <w:footnoteReference w:id="90"/>
      </w:r>
      <w:ins w:id="682" w:author="אורן ישי הירשהורן" w:date="2020-05-26T13:55:00Z">
        <w:r w:rsidR="004A2D30" w:rsidRPr="004A2D30">
          <w:rPr>
            <w:rFonts w:hint="cs"/>
            <w:rtl/>
          </w:rPr>
          <w:t xml:space="preserve"> </w:t>
        </w:r>
      </w:ins>
      <w:moveToRangeStart w:id="683" w:author="אורן ישי הירשהורן" w:date="2020-05-26T13:55:00Z" w:name="move41393722"/>
      <w:moveTo w:id="684" w:author="אורן ישי הירשהורן" w:date="2020-05-26T13:55:00Z">
        <w:r w:rsidR="004A2D30">
          <w:rPr>
            <w:rFonts w:hint="cs"/>
            <w:rtl/>
          </w:rPr>
          <w:t>מוריד שאול ויעל</w:t>
        </w:r>
        <w:r w:rsidR="004A2D30">
          <w:rPr>
            <w:rStyle w:val="FootnoteReference"/>
            <w:rtl/>
          </w:rPr>
          <w:footnoteReference w:id="91"/>
        </w:r>
      </w:moveTo>
    </w:p>
    <w:moveToRangeEnd w:id="683"/>
    <w:p w14:paraId="2EC05F5E" w14:textId="77777777" w:rsidR="004A2D30" w:rsidRDefault="004A2D30" w:rsidP="004A2D30">
      <w:pPr>
        <w:rPr>
          <w:ins w:id="687" w:author="אורן ישי הירשהורן" w:date="2020-05-26T13:55:00Z"/>
          <w:rtl/>
        </w:rPr>
      </w:pPr>
      <w:ins w:id="688" w:author="אורן ישי הירשהורן" w:date="2020-05-26T13:55:00Z">
        <w:r>
          <w:rPr>
            <w:rFonts w:hint="cs"/>
            <w:rtl/>
          </w:rPr>
          <w:t>הללוהו בני יעקב נכח כל הגוים</w:t>
        </w:r>
      </w:ins>
    </w:p>
    <w:p w14:paraId="2517559E" w14:textId="77777777" w:rsidR="004A2D30" w:rsidRDefault="004A2D30" w:rsidP="004A2D30">
      <w:pPr>
        <w:rPr>
          <w:ins w:id="689" w:author="אורן ישי הירשהורן" w:date="2020-05-26T13:55:00Z"/>
          <w:rtl/>
        </w:rPr>
      </w:pPr>
      <w:ins w:id="690" w:author="אורן ישי הירשהורן" w:date="2020-05-26T13:55:00Z">
        <w:r>
          <w:rPr>
            <w:rFonts w:hint="cs"/>
            <w:rtl/>
          </w:rPr>
          <w:t>ואני בכל כחי בארץ גלותי</w:t>
        </w:r>
      </w:ins>
    </w:p>
    <w:p w14:paraId="0B3C5848" w14:textId="77777777" w:rsidR="004A2D30" w:rsidRDefault="004A2D30" w:rsidP="004A2D30">
      <w:pPr>
        <w:rPr>
          <w:ins w:id="691" w:author="אורן ישי הירשהורן" w:date="2020-05-26T13:55:00Z"/>
          <w:rtl/>
        </w:rPr>
      </w:pPr>
      <w:ins w:id="692" w:author="אורן ישי הירשהורן" w:date="2020-05-26T13:55:00Z">
        <w:r>
          <w:rPr>
            <w:rFonts w:hint="cs"/>
            <w:rtl/>
          </w:rPr>
          <w:t>אהודנו ואודיע את גדולתו</w:t>
        </w:r>
      </w:ins>
    </w:p>
    <w:p w14:paraId="25137961" w14:textId="77777777" w:rsidR="004A2D30" w:rsidRDefault="004A2D30" w:rsidP="004A2D30">
      <w:pPr>
        <w:rPr>
          <w:ins w:id="693" w:author="אורן ישי הירשהורן" w:date="2020-05-26T13:55:00Z"/>
          <w:rtl/>
        </w:rPr>
      </w:pPr>
      <w:ins w:id="694" w:author="אורן ישי הירשהורן" w:date="2020-05-26T13:55:00Z">
        <w:r>
          <w:rPr>
            <w:rFonts w:hint="cs"/>
            <w:rtl/>
          </w:rPr>
          <w:t>לפי שכלי ולפי דעתי ונפשי</w:t>
        </w:r>
      </w:ins>
    </w:p>
    <w:p w14:paraId="7724530E" w14:textId="175651CD" w:rsidR="004A2D30" w:rsidRDefault="004A2D30" w:rsidP="004A2D30">
      <w:pPr>
        <w:rPr>
          <w:ins w:id="695" w:author="אורן ישי הירשהורן" w:date="2020-05-26T13:55:00Z"/>
          <w:rtl/>
        </w:rPr>
      </w:pPr>
      <w:ins w:id="696" w:author="אורן ישי הירשהורן" w:date="2020-05-26T13:55:00Z">
        <w:r>
          <w:rPr>
            <w:rFonts w:hint="cs"/>
            <w:rtl/>
          </w:rPr>
          <w:t>תגל בי</w:t>
        </w:r>
      </w:ins>
      <w:ins w:id="697" w:author="אורן ישי הירשהורן" w:date="2020-05-26T13:57:00Z">
        <w:r>
          <w:rPr>
            <w:rFonts w:hint="cs"/>
            <w:rtl/>
          </w:rPr>
          <w:t>"</w:t>
        </w:r>
      </w:ins>
      <w:ins w:id="698" w:author="אורן ישי הירשהורן" w:date="2020-05-26T13:55:00Z">
        <w:r>
          <w:rPr>
            <w:rFonts w:hint="cs"/>
            <w:rtl/>
          </w:rPr>
          <w:t>י ותשיש בישועתו</w:t>
        </w:r>
        <w:r>
          <w:rPr>
            <w:rStyle w:val="FootnoteReference"/>
            <w:rtl/>
          </w:rPr>
          <w:footnoteReference w:id="92"/>
        </w:r>
      </w:ins>
    </w:p>
    <w:p w14:paraId="4793319A" w14:textId="77777777" w:rsidR="004A2D30" w:rsidRDefault="004A2D30" w:rsidP="004A2D30">
      <w:pPr>
        <w:rPr>
          <w:ins w:id="701" w:author="אורן ישי הירשהורן" w:date="2020-05-26T13:55:00Z"/>
          <w:rtl/>
        </w:rPr>
      </w:pPr>
      <w:ins w:id="702" w:author="אורן ישי הירשהורן" w:date="2020-05-26T13:55:00Z">
        <w:r>
          <w:rPr>
            <w:rFonts w:hint="cs"/>
            <w:rtl/>
          </w:rPr>
          <w:t xml:space="preserve">כל ימי חי ואתה </w:t>
        </w:r>
        <w:r>
          <w:rPr>
            <w:rStyle w:val="FootnoteReference"/>
            <w:rtl/>
          </w:rPr>
          <w:footnoteReference w:id="93"/>
        </w:r>
        <w:r>
          <w:rPr>
            <w:rFonts w:hint="cs"/>
            <w:rtl/>
          </w:rPr>
          <w:t>ירושלים</w:t>
        </w:r>
      </w:ins>
    </w:p>
    <w:p w14:paraId="74E2C1F9" w14:textId="658CF319" w:rsidR="004A2D30" w:rsidRDefault="004A2D30" w:rsidP="004A2D30">
      <w:pPr>
        <w:rPr>
          <w:ins w:id="705" w:author="אורן ישי הירשהורן" w:date="2020-05-26T13:55:00Z"/>
          <w:rtl/>
        </w:rPr>
      </w:pPr>
      <w:ins w:id="706" w:author="אורן ישי הירשהורן" w:date="2020-05-26T13:55:00Z">
        <w:r>
          <w:rPr>
            <w:rFonts w:hint="cs"/>
            <w:rtl/>
          </w:rPr>
          <w:t>עיר הקודש אל תפחד</w:t>
        </w:r>
      </w:ins>
      <w:ins w:id="707" w:author="אורן ישי הירשהורן" w:date="2020-05-26T13:57:00Z">
        <w:r>
          <w:rPr>
            <w:rFonts w:hint="cs"/>
            <w:rtl/>
          </w:rPr>
          <w:t>י</w:t>
        </w:r>
      </w:ins>
      <w:ins w:id="708" w:author="אורן ישי הירשהורן" w:date="2020-05-26T13:55:00Z">
        <w:r>
          <w:rPr>
            <w:rFonts w:hint="cs"/>
            <w:rtl/>
          </w:rPr>
          <w:t xml:space="preserve"> ואל</w:t>
        </w:r>
      </w:ins>
    </w:p>
    <w:p w14:paraId="3A387647" w14:textId="77777777" w:rsidR="004A2D30" w:rsidRDefault="004A2D30" w:rsidP="004A2D30">
      <w:pPr>
        <w:rPr>
          <w:ins w:id="709" w:author="אורן ישי הירשהורן" w:date="2020-05-26T13:55:00Z"/>
          <w:rtl/>
        </w:rPr>
      </w:pPr>
      <w:ins w:id="710" w:author="אורן ישי הירשהורן" w:date="2020-05-26T13:55:00Z">
        <w:r>
          <w:rPr>
            <w:rFonts w:hint="cs"/>
            <w:rtl/>
          </w:rPr>
          <w:t>תיראי שהכה אותך בחמס</w:t>
        </w:r>
      </w:ins>
    </w:p>
    <w:p w14:paraId="231E4F59" w14:textId="77777777" w:rsidR="004A2D30" w:rsidRDefault="004A2D30" w:rsidP="004A2D30">
      <w:pPr>
        <w:rPr>
          <w:ins w:id="711" w:author="אורן ישי הירשהורן" w:date="2020-05-26T13:55:00Z"/>
          <w:rtl/>
        </w:rPr>
      </w:pPr>
      <w:ins w:id="712" w:author="אורן ישי הירשהורן" w:date="2020-05-26T13:55:00Z">
        <w:r>
          <w:rPr>
            <w:rFonts w:hint="cs"/>
            <w:rtl/>
          </w:rPr>
          <w:t>כפיך הוא בעצמו יזכור</w:t>
        </w:r>
      </w:ins>
    </w:p>
    <w:p w14:paraId="5CD6BCBB" w14:textId="21B8EC49" w:rsidR="004A2D30" w:rsidRDefault="004A2D30" w:rsidP="004A2D30">
      <w:pPr>
        <w:rPr>
          <w:ins w:id="713" w:author="אורן ישי הירשהורן" w:date="2020-05-26T13:55:00Z"/>
          <w:rtl/>
        </w:rPr>
      </w:pPr>
      <w:ins w:id="714" w:author="אורן ישי הירשהורן" w:date="2020-05-26T13:55:00Z">
        <w:r>
          <w:rPr>
            <w:rFonts w:hint="cs"/>
            <w:rtl/>
          </w:rPr>
          <w:t>אומותיך וישמח בתוכך</w:t>
        </w:r>
      </w:ins>
    </w:p>
    <w:p w14:paraId="35134300" w14:textId="77777777" w:rsidR="004A2D30" w:rsidRDefault="004A2D30" w:rsidP="004A2D30">
      <w:pPr>
        <w:rPr>
          <w:ins w:id="715" w:author="אורן ישי הירשהורן" w:date="2020-05-26T13:55:00Z"/>
          <w:rtl/>
        </w:rPr>
      </w:pPr>
      <w:ins w:id="716" w:author="אורן ישי הירשהורן" w:date="2020-05-26T13:55:00Z">
        <w:r>
          <w:rPr>
            <w:rFonts w:hint="cs"/>
            <w:rtl/>
          </w:rPr>
          <w:t>את בני שבייך ויבהיק</w:t>
        </w:r>
      </w:ins>
    </w:p>
    <w:p w14:paraId="3EFE3483" w14:textId="49C6D1DC" w:rsidR="004A2D30" w:rsidRDefault="004A2D30" w:rsidP="004A2D30">
      <w:pPr>
        <w:rPr>
          <w:ins w:id="717" w:author="אורן ישי הירשהורן" w:date="2020-06-21T12:09:00Z"/>
          <w:rtl/>
        </w:rPr>
      </w:pPr>
      <w:ins w:id="718" w:author="אורן ישי הירשהורן" w:date="2020-05-26T13:55:00Z">
        <w:r>
          <w:rPr>
            <w:rFonts w:hint="cs"/>
            <w:rtl/>
          </w:rPr>
          <w:t>זיוך בכל קצוי ארץ וישיב</w:t>
        </w:r>
      </w:ins>
    </w:p>
    <w:p w14:paraId="6B6DAE6D" w14:textId="45DFCF49" w:rsidR="00F92AA4" w:rsidRDefault="00F92AA4" w:rsidP="004A2D30">
      <w:pPr>
        <w:rPr>
          <w:ins w:id="719" w:author="אורן ישי הירשהורן" w:date="2020-05-26T13:55:00Z"/>
          <w:rtl/>
        </w:rPr>
      </w:pPr>
      <w:ins w:id="720" w:author="אורן ישי הירשהורן" w:date="2020-06-21T12:09:00Z">
        <w:r>
          <w:rPr>
            <w:rFonts w:hint="cs"/>
            <w:rtl/>
          </w:rPr>
          <w:t>עמוד 13 בתצלום, טור ב'</w:t>
        </w:r>
      </w:ins>
    </w:p>
    <w:p w14:paraId="39315371" w14:textId="77777777" w:rsidR="004A2D30" w:rsidRDefault="004A2D30" w:rsidP="004A2D30">
      <w:pPr>
        <w:rPr>
          <w:ins w:id="721" w:author="אורן ישי הירשהורן" w:date="2020-05-26T13:55:00Z"/>
          <w:rtl/>
        </w:rPr>
      </w:pPr>
      <w:ins w:id="722" w:author="אורן ישי הירשהורן" w:date="2020-05-26T13:55:00Z">
        <w:r>
          <w:rPr>
            <w:rFonts w:hint="cs"/>
            <w:rtl/>
          </w:rPr>
          <w:t>שפטיך כבראשונה ויועציך</w:t>
        </w:r>
      </w:ins>
    </w:p>
    <w:p w14:paraId="345AE553" w14:textId="4E4D793F" w:rsidR="004A2D30" w:rsidRDefault="004A2D30" w:rsidP="004A2D30">
      <w:pPr>
        <w:rPr>
          <w:ins w:id="723" w:author="אורן ישי הירשהורן" w:date="2020-05-26T13:55:00Z"/>
          <w:rtl/>
        </w:rPr>
      </w:pPr>
      <w:ins w:id="724" w:author="אורן ישי הירשהורן" w:date="2020-05-26T13:55:00Z">
        <w:r>
          <w:rPr>
            <w:rFonts w:hint="cs"/>
            <w:rtl/>
          </w:rPr>
          <w:t>כבתחילה</w:t>
        </w:r>
        <w:r>
          <w:rPr>
            <w:rStyle w:val="FootnoteReference"/>
            <w:rtl/>
          </w:rPr>
          <w:footnoteReference w:id="94"/>
        </w:r>
        <w:r>
          <w:rPr>
            <w:rFonts w:hint="cs"/>
            <w:rtl/>
          </w:rPr>
          <w:t xml:space="preserve"> ואחרי כן תהיה לו לש</w:t>
        </w:r>
      </w:ins>
      <w:ins w:id="727" w:author="אורן ישי הירשהורן" w:date="2020-05-26T13:59:00Z">
        <w:r w:rsidR="00E245E5">
          <w:rPr>
            <w:rFonts w:hint="cs"/>
            <w:rtl/>
          </w:rPr>
          <w:t>'</w:t>
        </w:r>
      </w:ins>
    </w:p>
    <w:p w14:paraId="1E1C81BD" w14:textId="492C8C33" w:rsidR="004A2D30" w:rsidRDefault="004A2D30" w:rsidP="004A2D30">
      <w:pPr>
        <w:rPr>
          <w:ins w:id="728" w:author="אורן ישי הירשהורן" w:date="2020-05-26T13:55:00Z"/>
          <w:rtl/>
        </w:rPr>
      </w:pPr>
      <w:ins w:id="729" w:author="אורן ישי הירשהורן" w:date="2020-05-26T13:55:00Z">
        <w:r>
          <w:rPr>
            <w:rFonts w:hint="cs"/>
            <w:rtl/>
          </w:rPr>
          <w:t>לשם ולתפאר</w:t>
        </w:r>
      </w:ins>
      <w:ins w:id="730" w:author="אורן ישי הירשהורן" w:date="2020-05-26T13:59:00Z">
        <w:r w:rsidR="00E245E5">
          <w:rPr>
            <w:rFonts w:hint="cs"/>
            <w:rtl/>
          </w:rPr>
          <w:t>ת ע</w:t>
        </w:r>
      </w:ins>
      <w:ins w:id="731" w:author="אורן ישי הירשהורן" w:date="2020-05-26T13:55:00Z">
        <w:r>
          <w:rPr>
            <w:rFonts w:hint="cs"/>
            <w:rtl/>
          </w:rPr>
          <w:t>ד עולם אשרי</w:t>
        </w:r>
      </w:ins>
    </w:p>
    <w:p w14:paraId="46A9E84E" w14:textId="77777777" w:rsidR="004A2D30" w:rsidRDefault="004A2D30" w:rsidP="004A2D30">
      <w:pPr>
        <w:rPr>
          <w:ins w:id="732" w:author="אורן ישי הירשהורן" w:date="2020-05-26T13:55:00Z"/>
          <w:rtl/>
        </w:rPr>
      </w:pPr>
      <w:ins w:id="733" w:author="אורן ישי הירשהורן" w:date="2020-05-26T13:55:00Z">
        <w:r>
          <w:rPr>
            <w:rFonts w:hint="cs"/>
            <w:rtl/>
          </w:rPr>
          <w:t>חלקי שזיכה זרעי בתפארת</w:t>
        </w:r>
      </w:ins>
    </w:p>
    <w:p w14:paraId="7F41DE76" w14:textId="77777777" w:rsidR="004A2D30" w:rsidRDefault="004A2D30" w:rsidP="004A2D30">
      <w:pPr>
        <w:rPr>
          <w:ins w:id="734" w:author="אורן ישי הירשהורן" w:date="2020-05-26T13:55:00Z"/>
          <w:rtl/>
        </w:rPr>
      </w:pPr>
      <w:ins w:id="735" w:author="אורן ישי הירשהורן" w:date="2020-05-26T13:55:00Z">
        <w:r>
          <w:rPr>
            <w:rFonts w:hint="cs"/>
            <w:rtl/>
          </w:rPr>
          <w:t>ירושלם כשיהיו שעריו מאבני</w:t>
        </w:r>
      </w:ins>
    </w:p>
    <w:p w14:paraId="1D0044D0" w14:textId="77777777" w:rsidR="004A2D30" w:rsidRDefault="004A2D30" w:rsidP="004A2D30">
      <w:pPr>
        <w:rPr>
          <w:ins w:id="736" w:author="אורן ישי הירשהורן" w:date="2020-05-26T13:55:00Z"/>
          <w:rtl/>
        </w:rPr>
      </w:pPr>
      <w:ins w:id="737" w:author="אורן ישי הירשהורן" w:date="2020-05-26T13:55:00Z">
        <w:r>
          <w:rPr>
            <w:rFonts w:hint="cs"/>
            <w:rtl/>
          </w:rPr>
          <w:t>אקדח</w:t>
        </w:r>
        <w:r>
          <w:rPr>
            <w:rStyle w:val="FootnoteReference"/>
            <w:rtl/>
          </w:rPr>
          <w:footnoteReference w:id="95"/>
        </w:r>
        <w:r>
          <w:rPr>
            <w:rFonts w:hint="cs"/>
            <w:rtl/>
          </w:rPr>
          <w:t xml:space="preserve"> וכל אבן יקרה וכל חומותי'</w:t>
        </w:r>
      </w:ins>
    </w:p>
    <w:p w14:paraId="2E5CA16D" w14:textId="77777777" w:rsidR="004A2D30" w:rsidRDefault="004A2D30" w:rsidP="004A2D30">
      <w:pPr>
        <w:rPr>
          <w:ins w:id="740" w:author="אורן ישי הירשהורן" w:date="2020-05-26T13:55:00Z"/>
          <w:rtl/>
        </w:rPr>
      </w:pPr>
      <w:ins w:id="741" w:author="אורן ישי הירשהורן" w:date="2020-05-26T13:55:00Z">
        <w:r>
          <w:rPr>
            <w:rFonts w:hint="cs"/>
            <w:rtl/>
          </w:rPr>
          <w:t>יהיו מאבני חפץ</w:t>
        </w:r>
        <w:r>
          <w:rPr>
            <w:rStyle w:val="FootnoteReference"/>
            <w:rtl/>
          </w:rPr>
          <w:footnoteReference w:id="96"/>
        </w:r>
        <w:r>
          <w:rPr>
            <w:rFonts w:hint="cs"/>
            <w:rtl/>
          </w:rPr>
          <w:t xml:space="preserve"> ובכל חוצותיה</w:t>
        </w:r>
      </w:ins>
    </w:p>
    <w:p w14:paraId="32A99F7A" w14:textId="77777777" w:rsidR="004A2D30" w:rsidRDefault="004A2D30" w:rsidP="004A2D30">
      <w:pPr>
        <w:rPr>
          <w:ins w:id="744" w:author="אורן ישי הירשהורן" w:date="2020-05-26T13:55:00Z"/>
          <w:rtl/>
        </w:rPr>
      </w:pPr>
      <w:ins w:id="745" w:author="אורן ישי הירשהורן" w:date="2020-05-26T13:55:00Z">
        <w:r>
          <w:rPr>
            <w:rFonts w:hint="cs"/>
            <w:rtl/>
          </w:rPr>
          <w:t>ורחובותיה ישירו הללו יק' ברוך</w:t>
        </w:r>
      </w:ins>
    </w:p>
    <w:p w14:paraId="3057CCBC" w14:textId="77777777" w:rsidR="004A2D30" w:rsidRDefault="004A2D30" w:rsidP="004A2D30">
      <w:pPr>
        <w:rPr>
          <w:ins w:id="746" w:author="אורן ישי הירשהורן" w:date="2020-05-26T13:55:00Z"/>
          <w:rtl/>
        </w:rPr>
      </w:pPr>
      <w:ins w:id="747" w:author="אורן ישי הירשהורן" w:date="2020-05-26T13:55:00Z">
        <w:r>
          <w:rPr>
            <w:rFonts w:hint="cs"/>
            <w:rtl/>
          </w:rPr>
          <w:t>יי המרומם את ירושלים והוא</w:t>
        </w:r>
      </w:ins>
    </w:p>
    <w:p w14:paraId="07F2E6B6" w14:textId="561782E7" w:rsidR="004A2D30" w:rsidRDefault="004A2D30" w:rsidP="00E245E5">
      <w:pPr>
        <w:rPr>
          <w:ins w:id="748" w:author="אורן ישי הירשהורן" w:date="2020-05-26T13:55:00Z"/>
        </w:rPr>
      </w:pPr>
      <w:ins w:id="749" w:author="אורן ישי הירשהורן" w:date="2020-05-26T13:55:00Z">
        <w:r>
          <w:rPr>
            <w:rFonts w:hint="cs"/>
            <w:rtl/>
          </w:rPr>
          <w:t>ימלוך לעולם ועד"</w:t>
        </w:r>
        <w:r>
          <w:rPr>
            <w:rStyle w:val="FootnoteReference"/>
            <w:rtl/>
          </w:rPr>
          <w:footnoteReference w:id="97"/>
        </w:r>
      </w:ins>
      <w:ins w:id="752" w:author="אורן ישי הירשהורן" w:date="2020-05-26T14:00:00Z">
        <w:r w:rsidR="00E245E5">
          <w:rPr>
            <w:rtl/>
          </w:rPr>
          <w:tab/>
        </w:r>
        <w:r w:rsidR="00E245E5">
          <w:rPr>
            <w:rFonts w:hint="cs"/>
            <w:rtl/>
          </w:rPr>
          <w:t xml:space="preserve"> </w:t>
        </w:r>
      </w:ins>
      <w:ins w:id="753" w:author="אורן ישי הירשהורן" w:date="2020-05-26T13:55:00Z">
        <w:r>
          <w:rPr>
            <w:rFonts w:hint="cs"/>
            <w:rtl/>
          </w:rPr>
          <w:t>תמו דברי טובי וימת טובי זקן וש</w:t>
        </w:r>
      </w:ins>
      <w:ins w:id="754" w:author="אורן ישי הירשהורן" w:date="2020-05-26T14:00:00Z">
        <w:r w:rsidR="00E245E5">
          <w:rPr>
            <w:rFonts w:hint="cs"/>
            <w:rtl/>
          </w:rPr>
          <w:t>'</w:t>
        </w:r>
      </w:ins>
    </w:p>
    <w:p w14:paraId="0C899B4D" w14:textId="77777777" w:rsidR="004A2D30" w:rsidRDefault="004A2D30" w:rsidP="004A2D30">
      <w:pPr>
        <w:rPr>
          <w:ins w:id="755" w:author="אורן ישי הירשהורן" w:date="2020-05-26T13:55:00Z"/>
          <w:rtl/>
        </w:rPr>
      </w:pPr>
      <w:ins w:id="756" w:author="אורן ישי הירשהורן" w:date="2020-05-26T13:55:00Z">
        <w:r>
          <w:rPr>
            <w:rFonts w:hint="cs"/>
            <w:rtl/>
          </w:rPr>
          <w:t>ושבע ימים</w:t>
        </w:r>
        <w:r>
          <w:rPr>
            <w:rStyle w:val="FootnoteReference"/>
            <w:rtl/>
          </w:rPr>
          <w:footnoteReference w:id="98"/>
        </w:r>
        <w:r>
          <w:rPr>
            <w:rFonts w:hint="cs"/>
            <w:rtl/>
          </w:rPr>
          <w:t xml:space="preserve"> ויקבר בננוה בכבוד</w:t>
        </w:r>
      </w:ins>
    </w:p>
    <w:p w14:paraId="1617A1E1" w14:textId="77777777" w:rsidR="004A2D30" w:rsidRDefault="004A2D30" w:rsidP="004A2D30">
      <w:pPr>
        <w:rPr>
          <w:ins w:id="759" w:author="אורן ישי הירשהורן" w:date="2020-05-26T13:55:00Z"/>
          <w:rtl/>
        </w:rPr>
      </w:pPr>
      <w:ins w:id="760" w:author="אורן ישי הירשהורן" w:date="2020-05-26T13:55:00Z">
        <w:r>
          <w:rPr>
            <w:rFonts w:hint="cs"/>
            <w:rtl/>
          </w:rPr>
          <w:t>גדול בן חמשים שנה כשנסתמו</w:t>
        </w:r>
      </w:ins>
    </w:p>
    <w:p w14:paraId="23AA0477" w14:textId="77777777" w:rsidR="004A2D30" w:rsidRDefault="004A2D30" w:rsidP="004A2D30">
      <w:pPr>
        <w:rPr>
          <w:ins w:id="761" w:author="אורן ישי הירשהורן" w:date="2020-05-26T13:55:00Z"/>
          <w:rtl/>
        </w:rPr>
      </w:pPr>
      <w:ins w:id="762" w:author="אורן ישי הירשהורן" w:date="2020-05-26T13:55:00Z">
        <w:r>
          <w:rPr>
            <w:rFonts w:hint="cs"/>
            <w:rtl/>
          </w:rPr>
          <w:lastRenderedPageBreak/>
          <w:t xml:space="preserve">עיניו ולסוף שמונה שנים ריפא </w:t>
        </w:r>
      </w:ins>
    </w:p>
    <w:p w14:paraId="4C7A06E5" w14:textId="77777777" w:rsidR="004A2D30" w:rsidRDefault="004A2D30" w:rsidP="004A2D30">
      <w:pPr>
        <w:rPr>
          <w:ins w:id="763" w:author="אורן ישי הירשהורן" w:date="2020-05-26T13:55:00Z"/>
          <w:rtl/>
        </w:rPr>
      </w:pPr>
      <w:ins w:id="764" w:author="אורן ישי הירשהורן" w:date="2020-05-26T13:55:00Z">
        <w:r>
          <w:rPr>
            <w:rFonts w:hint="cs"/>
            <w:rtl/>
          </w:rPr>
          <w:t>רפאל את עיניו ויחי אחרי</w:t>
        </w:r>
      </w:ins>
    </w:p>
    <w:p w14:paraId="00676BD7" w14:textId="17636AEF" w:rsidR="004A2D30" w:rsidRDefault="004A2D30" w:rsidP="004A2D30">
      <w:pPr>
        <w:rPr>
          <w:ins w:id="765" w:author="אורן ישי הירשהורן" w:date="2020-05-26T13:55:00Z"/>
          <w:rtl/>
        </w:rPr>
      </w:pPr>
      <w:ins w:id="766" w:author="אורן ישי הירשהורן" w:date="2020-05-26T13:55:00Z">
        <w:r>
          <w:rPr>
            <w:rFonts w:hint="cs"/>
            <w:rtl/>
          </w:rPr>
          <w:t>זאת תשע וארבעים שנה ו</w:t>
        </w:r>
      </w:ins>
      <w:ins w:id="767" w:author="אורן ישי הירשהורן" w:date="2020-05-26T14:09:00Z">
        <w:r w:rsidR="00F123AA">
          <w:rPr>
            <w:rFonts w:hint="cs"/>
            <w:rtl/>
          </w:rPr>
          <w:t>מ</w:t>
        </w:r>
      </w:ins>
      <w:ins w:id="768" w:author="אורן ישי הירשהורן" w:date="2020-05-26T13:55:00Z">
        <w:r>
          <w:rPr>
            <w:rFonts w:hint="cs"/>
            <w:rtl/>
          </w:rPr>
          <w:t>י</w:t>
        </w:r>
      </w:ins>
    </w:p>
    <w:p w14:paraId="1AA0D91F" w14:textId="77777777" w:rsidR="004A2D30" w:rsidRDefault="004A2D30" w:rsidP="004A2D30">
      <w:pPr>
        <w:rPr>
          <w:ins w:id="769" w:author="אורן ישי הירשהורן" w:date="2020-05-26T13:55:00Z"/>
          <w:rtl/>
        </w:rPr>
      </w:pPr>
      <w:ins w:id="770" w:author="אורן ישי הירשהורן" w:date="2020-05-26T13:55:00Z">
        <w:r>
          <w:rPr>
            <w:rFonts w:hint="cs"/>
            <w:rtl/>
          </w:rPr>
          <w:t>שריפא את עיניו הוא ירפאנו</w:t>
        </w:r>
      </w:ins>
    </w:p>
    <w:p w14:paraId="27B62EB7" w14:textId="77777777" w:rsidR="004A2D30" w:rsidRDefault="004A2D30" w:rsidP="004A2D30">
      <w:pPr>
        <w:rPr>
          <w:ins w:id="771" w:author="אורן ישי הירשהורן" w:date="2020-05-26T13:55:00Z"/>
          <w:rtl/>
        </w:rPr>
      </w:pPr>
      <w:ins w:id="772" w:author="אורן ישי הירשהורן" w:date="2020-05-26T13:55:00Z">
        <w:r>
          <w:rPr>
            <w:rFonts w:hint="cs"/>
            <w:rtl/>
          </w:rPr>
          <w:t>ויקבץ גלויותינו וינחמנו וינקמנו</w:t>
        </w:r>
      </w:ins>
    </w:p>
    <w:p w14:paraId="132AEA05" w14:textId="77777777" w:rsidR="004A2D30" w:rsidRDefault="004A2D30" w:rsidP="004A2D30">
      <w:pPr>
        <w:rPr>
          <w:ins w:id="773" w:author="אורן ישי הירשהורן" w:date="2020-05-26T13:55:00Z"/>
          <w:rtl/>
        </w:rPr>
      </w:pPr>
      <w:ins w:id="774" w:author="אורן ישי הירשהורן" w:date="2020-05-26T13:55:00Z">
        <w:r>
          <w:rPr>
            <w:rFonts w:hint="cs"/>
            <w:rtl/>
          </w:rPr>
          <w:t>מאויבנו אמן סלה</w:t>
        </w:r>
      </w:ins>
    </w:p>
    <w:p w14:paraId="70608F11" w14:textId="77777777" w:rsidR="004A2D30" w:rsidRDefault="004A2D30" w:rsidP="004A2D30">
      <w:pPr>
        <w:rPr>
          <w:ins w:id="775" w:author="אורן ישי הירשהורן" w:date="2020-05-26T13:55:00Z"/>
        </w:rPr>
      </w:pPr>
      <w:ins w:id="776" w:author="אורן ישי הירשהורן" w:date="2020-05-26T13:55:00Z">
        <w:r>
          <w:rPr>
            <w:rFonts w:hint="cs"/>
            <w:rtl/>
          </w:rPr>
          <w:t>"סליק "ספר טובי"</w:t>
        </w:r>
      </w:ins>
    </w:p>
    <w:p w14:paraId="29BA6982" w14:textId="77C4B43F" w:rsidR="00E85FC5" w:rsidRPr="004A2D30" w:rsidDel="004A2D30" w:rsidRDefault="00E85FC5" w:rsidP="004A2D30">
      <w:pPr>
        <w:rPr>
          <w:del w:id="777" w:author="אורן ישי הירשהורן" w:date="2020-05-26T13:54:00Z"/>
        </w:rPr>
      </w:pPr>
    </w:p>
    <w:p w14:paraId="7AE3FE16" w14:textId="6CCB6250" w:rsidR="00F26D86" w:rsidDel="004A2D30" w:rsidRDefault="003B4F3E" w:rsidP="004A2D30">
      <w:pPr>
        <w:rPr>
          <w:del w:id="778" w:author="אורן ישי הירשהורן" w:date="2020-05-26T13:55:00Z"/>
          <w:moveFrom w:id="779" w:author="אורן ישי הירשהורן" w:date="2020-05-26T13:55:00Z"/>
          <w:rtl/>
        </w:rPr>
      </w:pPr>
      <w:moveFromRangeStart w:id="780" w:author="אורן ישי הירשהורן" w:date="2020-05-26T13:55:00Z" w:name="move41393722"/>
      <w:moveFrom w:id="781" w:author="אורן ישי הירשהורן" w:date="2020-05-26T13:55:00Z">
        <w:r w:rsidDel="004A2D30">
          <w:rPr>
            <w:rFonts w:hint="cs"/>
            <w:rtl/>
          </w:rPr>
          <w:t>מ</w:t>
        </w:r>
        <w:del w:id="782" w:author="אורן ישי הירשהורן" w:date="2020-05-26T13:55:00Z">
          <w:r w:rsidDel="004A2D30">
            <w:rPr>
              <w:rFonts w:hint="cs"/>
              <w:rtl/>
            </w:rPr>
            <w:delText>וריד שאול ויעל</w:delText>
          </w:r>
          <w:r w:rsidDel="004A2D30">
            <w:rPr>
              <w:rStyle w:val="FootnoteReference"/>
              <w:rtl/>
            </w:rPr>
            <w:footnoteReference w:id="99"/>
          </w:r>
        </w:del>
      </w:moveFrom>
    </w:p>
    <w:moveFromRangeEnd w:id="780"/>
    <w:p w14:paraId="4284EC11" w14:textId="25B2F030" w:rsidR="003B4F3E" w:rsidDel="004A2D30" w:rsidRDefault="003B4F3E" w:rsidP="004A2D30">
      <w:pPr>
        <w:rPr>
          <w:del w:id="785" w:author="אורן ישי הירשהורן" w:date="2020-05-26T13:56:00Z"/>
          <w:rtl/>
        </w:rPr>
      </w:pPr>
      <w:del w:id="786" w:author="אורן ישי הירשהורן" w:date="2020-05-26T13:56:00Z">
        <w:r w:rsidDel="004A2D30">
          <w:rPr>
            <w:rFonts w:hint="cs"/>
            <w:rtl/>
          </w:rPr>
          <w:delText>הללוהו בני יעקב נכח כל הגוים</w:delText>
        </w:r>
      </w:del>
    </w:p>
    <w:p w14:paraId="50E219F4" w14:textId="2E375568" w:rsidR="003B4F3E" w:rsidDel="004A2D30" w:rsidRDefault="003B4F3E" w:rsidP="00F26D86">
      <w:pPr>
        <w:rPr>
          <w:del w:id="787" w:author="אורן ישי הירשהורן" w:date="2020-05-26T13:56:00Z"/>
          <w:rtl/>
        </w:rPr>
      </w:pPr>
      <w:del w:id="788" w:author="אורן ישי הירשהורן" w:date="2020-05-26T13:56:00Z">
        <w:r w:rsidDel="004A2D30">
          <w:rPr>
            <w:rFonts w:hint="cs"/>
            <w:rtl/>
          </w:rPr>
          <w:delText>ואני בכל כחי בארץ גלותי</w:delText>
        </w:r>
      </w:del>
    </w:p>
    <w:p w14:paraId="1D02D763" w14:textId="3B7ED16D" w:rsidR="003B4F3E" w:rsidDel="004A2D30" w:rsidRDefault="003B4F3E" w:rsidP="00F26D86">
      <w:pPr>
        <w:rPr>
          <w:del w:id="789" w:author="אורן ישי הירשהורן" w:date="2020-05-26T13:56:00Z"/>
          <w:rtl/>
        </w:rPr>
      </w:pPr>
      <w:del w:id="790" w:author="אורן ישי הירשהורן" w:date="2020-05-26T13:56:00Z">
        <w:r w:rsidDel="004A2D30">
          <w:rPr>
            <w:rFonts w:hint="cs"/>
            <w:rtl/>
          </w:rPr>
          <w:delText>אהודנו ואודיע את גדולתו</w:delText>
        </w:r>
      </w:del>
    </w:p>
    <w:p w14:paraId="0F197543" w14:textId="5DF42DF2" w:rsidR="003B4F3E" w:rsidDel="004A2D30" w:rsidRDefault="003B4F3E" w:rsidP="00F26D86">
      <w:pPr>
        <w:rPr>
          <w:del w:id="791" w:author="אורן ישי הירשהורן" w:date="2020-05-26T13:56:00Z"/>
          <w:rtl/>
        </w:rPr>
      </w:pPr>
      <w:del w:id="792" w:author="אורן ישי הירשהורן" w:date="2020-05-26T13:56:00Z">
        <w:r w:rsidDel="004A2D30">
          <w:rPr>
            <w:rFonts w:hint="cs"/>
            <w:rtl/>
          </w:rPr>
          <w:delText>לפי שכלי ולפי דעתי ונפשי</w:delText>
        </w:r>
      </w:del>
    </w:p>
    <w:p w14:paraId="713383E6" w14:textId="04A1CC12" w:rsidR="003B4F3E" w:rsidDel="004A2D30" w:rsidRDefault="003B4F3E" w:rsidP="00F26D86">
      <w:pPr>
        <w:rPr>
          <w:del w:id="793" w:author="אורן ישי הירשהורן" w:date="2020-05-26T13:56:00Z"/>
          <w:rtl/>
        </w:rPr>
      </w:pPr>
      <w:del w:id="794" w:author="אורן ישי הירשהורן" w:date="2020-05-26T13:56:00Z">
        <w:r w:rsidDel="004A2D30">
          <w:rPr>
            <w:rFonts w:hint="cs"/>
            <w:rtl/>
          </w:rPr>
          <w:delText>תגל ביי ותשיש בישועתו</w:delText>
        </w:r>
        <w:r w:rsidDel="004A2D30">
          <w:rPr>
            <w:rStyle w:val="FootnoteReference"/>
            <w:rtl/>
          </w:rPr>
          <w:footnoteReference w:id="100"/>
        </w:r>
      </w:del>
    </w:p>
    <w:p w14:paraId="0D78ECEA" w14:textId="297EF02B" w:rsidR="003B4F3E" w:rsidDel="004A2D30" w:rsidRDefault="003B4F3E" w:rsidP="00F26D86">
      <w:pPr>
        <w:rPr>
          <w:del w:id="797" w:author="אורן ישי הירשהורן" w:date="2020-05-26T13:56:00Z"/>
          <w:rtl/>
        </w:rPr>
      </w:pPr>
      <w:del w:id="798" w:author="אורן ישי הירשהורן" w:date="2020-05-26T13:56:00Z">
        <w:r w:rsidDel="004A2D30">
          <w:rPr>
            <w:rFonts w:hint="cs"/>
            <w:rtl/>
          </w:rPr>
          <w:delText xml:space="preserve">כל ימי חי ואתה </w:delText>
        </w:r>
        <w:r w:rsidDel="004A2D30">
          <w:rPr>
            <w:rStyle w:val="FootnoteReference"/>
            <w:rtl/>
          </w:rPr>
          <w:footnoteReference w:id="101"/>
        </w:r>
        <w:r w:rsidDel="004A2D30">
          <w:rPr>
            <w:rFonts w:hint="cs"/>
            <w:rtl/>
          </w:rPr>
          <w:delText>ירושלים</w:delText>
        </w:r>
      </w:del>
    </w:p>
    <w:p w14:paraId="252E695C" w14:textId="7FBE9C46" w:rsidR="003B4F3E" w:rsidDel="004A2D30" w:rsidRDefault="003B4F3E" w:rsidP="00F26D86">
      <w:pPr>
        <w:rPr>
          <w:del w:id="801" w:author="אורן ישי הירשהורן" w:date="2020-05-26T13:56:00Z"/>
          <w:rtl/>
        </w:rPr>
      </w:pPr>
      <w:del w:id="802" w:author="אורן ישי הירשהורן" w:date="2020-05-26T13:56:00Z">
        <w:r w:rsidDel="004A2D30">
          <w:rPr>
            <w:rFonts w:hint="cs"/>
            <w:rtl/>
          </w:rPr>
          <w:delText>עיר הקודש אל תפחד ואל</w:delText>
        </w:r>
      </w:del>
    </w:p>
    <w:p w14:paraId="04FEE2BA" w14:textId="5AA0FB98" w:rsidR="003B4F3E" w:rsidDel="004A2D30" w:rsidRDefault="003B4F3E" w:rsidP="00F26D86">
      <w:pPr>
        <w:rPr>
          <w:del w:id="803" w:author="אורן ישי הירשהורן" w:date="2020-05-26T13:56:00Z"/>
          <w:rtl/>
        </w:rPr>
      </w:pPr>
      <w:del w:id="804" w:author="אורן ישי הירשהורן" w:date="2020-05-26T13:56:00Z">
        <w:r w:rsidDel="004A2D30">
          <w:rPr>
            <w:rFonts w:hint="cs"/>
            <w:rtl/>
          </w:rPr>
          <w:delText>תיראי שהכה אותך בחמס</w:delText>
        </w:r>
      </w:del>
    </w:p>
    <w:p w14:paraId="2690563E" w14:textId="092FEEE4" w:rsidR="003B4F3E" w:rsidDel="004A2D30" w:rsidRDefault="003B4F3E" w:rsidP="00F26D86">
      <w:pPr>
        <w:rPr>
          <w:del w:id="805" w:author="אורן ישי הירשהורן" w:date="2020-05-26T13:56:00Z"/>
          <w:rtl/>
        </w:rPr>
      </w:pPr>
      <w:del w:id="806" w:author="אורן ישי הירשהורן" w:date="2020-05-26T13:56:00Z">
        <w:r w:rsidDel="004A2D30">
          <w:rPr>
            <w:rFonts w:hint="cs"/>
            <w:rtl/>
          </w:rPr>
          <w:delText>כפיך הוא בעצמו יזכור</w:delText>
        </w:r>
      </w:del>
    </w:p>
    <w:p w14:paraId="701CC9CA" w14:textId="1A85105B" w:rsidR="003B4F3E" w:rsidDel="004A2D30" w:rsidRDefault="003B4F3E" w:rsidP="00F26D86">
      <w:pPr>
        <w:rPr>
          <w:del w:id="807" w:author="אורן ישי הירשהורן" w:date="2020-05-26T13:56:00Z"/>
          <w:rtl/>
        </w:rPr>
      </w:pPr>
      <w:del w:id="808" w:author="אורן ישי הירשהורן" w:date="2020-05-26T13:56:00Z">
        <w:r w:rsidDel="004A2D30">
          <w:rPr>
            <w:rFonts w:hint="cs"/>
            <w:rtl/>
          </w:rPr>
          <w:delText>אומותיך (?) וישמח בתוכך</w:delText>
        </w:r>
      </w:del>
    </w:p>
    <w:p w14:paraId="48B80E90" w14:textId="53AD36DB" w:rsidR="003B4F3E" w:rsidDel="004A2D30" w:rsidRDefault="003B4F3E" w:rsidP="00F26D86">
      <w:pPr>
        <w:rPr>
          <w:del w:id="809" w:author="אורן ישי הירשהורן" w:date="2020-05-26T13:56:00Z"/>
          <w:rtl/>
        </w:rPr>
      </w:pPr>
      <w:del w:id="810" w:author="אורן ישי הירשהורן" w:date="2020-05-26T13:56:00Z">
        <w:r w:rsidDel="004A2D30">
          <w:rPr>
            <w:rFonts w:hint="cs"/>
            <w:rtl/>
          </w:rPr>
          <w:delText>את בני שבייך ויבהיק</w:delText>
        </w:r>
      </w:del>
    </w:p>
    <w:p w14:paraId="3FA91616" w14:textId="23709782" w:rsidR="003B4F3E" w:rsidDel="004A2D30" w:rsidRDefault="003B4F3E" w:rsidP="00F26D86">
      <w:pPr>
        <w:rPr>
          <w:del w:id="811" w:author="אורן ישי הירשהורן" w:date="2020-05-26T13:56:00Z"/>
          <w:rtl/>
        </w:rPr>
      </w:pPr>
      <w:del w:id="812" w:author="אורן ישי הירשהורן" w:date="2020-05-26T13:56:00Z">
        <w:r w:rsidDel="004A2D30">
          <w:rPr>
            <w:rFonts w:hint="cs"/>
            <w:rtl/>
          </w:rPr>
          <w:delText>זיוך בכל קצוי ארץ וישיב</w:delText>
        </w:r>
      </w:del>
    </w:p>
    <w:p w14:paraId="1EDB04E7" w14:textId="5BE3C9A7" w:rsidR="003B4F3E" w:rsidDel="004A2D30" w:rsidRDefault="003B4F3E" w:rsidP="00F26D86">
      <w:pPr>
        <w:rPr>
          <w:del w:id="813" w:author="אורן ישי הירשהורן" w:date="2020-05-26T13:56:00Z"/>
          <w:rtl/>
        </w:rPr>
      </w:pPr>
      <w:del w:id="814" w:author="אורן ישי הירשהורן" w:date="2020-05-26T13:56:00Z">
        <w:r w:rsidDel="004A2D30">
          <w:rPr>
            <w:rFonts w:hint="cs"/>
            <w:rtl/>
          </w:rPr>
          <w:delText>שפטיך כבראשונה ויועציך</w:delText>
        </w:r>
      </w:del>
    </w:p>
    <w:p w14:paraId="32A3E072" w14:textId="711DBFDB" w:rsidR="003B4F3E" w:rsidDel="004A2D30" w:rsidRDefault="003B4F3E" w:rsidP="00F26D86">
      <w:pPr>
        <w:rPr>
          <w:del w:id="815" w:author="אורן ישי הירשהורן" w:date="2020-05-26T13:56:00Z"/>
          <w:rtl/>
        </w:rPr>
      </w:pPr>
      <w:del w:id="816" w:author="אורן ישי הירשהורן" w:date="2020-05-26T13:56:00Z">
        <w:r w:rsidDel="004A2D30">
          <w:rPr>
            <w:rFonts w:hint="cs"/>
            <w:rtl/>
          </w:rPr>
          <w:delText>כבתחילה</w:delText>
        </w:r>
        <w:r w:rsidDel="004A2D30">
          <w:rPr>
            <w:rStyle w:val="FootnoteReference"/>
            <w:rtl/>
          </w:rPr>
          <w:footnoteReference w:id="102"/>
        </w:r>
        <w:r w:rsidDel="004A2D30">
          <w:rPr>
            <w:rFonts w:hint="cs"/>
            <w:rtl/>
          </w:rPr>
          <w:delText xml:space="preserve"> ואחרי כן תהיה לו לש</w:delText>
        </w:r>
      </w:del>
    </w:p>
    <w:p w14:paraId="194C153B" w14:textId="604104E5" w:rsidR="003B4F3E" w:rsidDel="004A2D30" w:rsidRDefault="003B4F3E" w:rsidP="00F26D86">
      <w:pPr>
        <w:rPr>
          <w:del w:id="819" w:author="אורן ישי הירשהורן" w:date="2020-05-26T13:56:00Z"/>
          <w:rtl/>
        </w:rPr>
      </w:pPr>
      <w:del w:id="820" w:author="אורן ישי הירשהורן" w:date="2020-05-26T13:56:00Z">
        <w:r w:rsidDel="004A2D30">
          <w:rPr>
            <w:rFonts w:hint="cs"/>
            <w:rtl/>
          </w:rPr>
          <w:delText>לשם ולתפארת</w:delText>
        </w:r>
        <w:r w:rsidDel="004A2D30">
          <w:rPr>
            <w:rStyle w:val="FootnoteReference"/>
          </w:rPr>
          <w:footnoteReference w:id="103"/>
        </w:r>
        <w:r w:rsidDel="004A2D30">
          <w:rPr>
            <w:rFonts w:hint="cs"/>
            <w:rtl/>
          </w:rPr>
          <w:delText xml:space="preserve"> עד עולם אשרי</w:delText>
        </w:r>
      </w:del>
    </w:p>
    <w:p w14:paraId="1A0D3A65" w14:textId="0A2B4C3D" w:rsidR="003B4F3E" w:rsidDel="004A2D30" w:rsidRDefault="003B4F3E" w:rsidP="00F26D86">
      <w:pPr>
        <w:rPr>
          <w:del w:id="823" w:author="אורן ישי הירשהורן" w:date="2020-05-26T13:56:00Z"/>
          <w:rtl/>
        </w:rPr>
      </w:pPr>
      <w:del w:id="824" w:author="אורן ישי הירשהורן" w:date="2020-05-26T13:56:00Z">
        <w:r w:rsidDel="004A2D30">
          <w:rPr>
            <w:rFonts w:hint="cs"/>
            <w:rtl/>
          </w:rPr>
          <w:delText>חלקי שזיכה זרעי בתפארת</w:delText>
        </w:r>
      </w:del>
    </w:p>
    <w:p w14:paraId="66E1F7BA" w14:textId="56444F75" w:rsidR="003B4F3E" w:rsidDel="004A2D30" w:rsidRDefault="003B4F3E" w:rsidP="00F26D86">
      <w:pPr>
        <w:rPr>
          <w:del w:id="825" w:author="אורן ישי הירשהורן" w:date="2020-05-26T13:56:00Z"/>
          <w:rtl/>
        </w:rPr>
      </w:pPr>
      <w:del w:id="826" w:author="אורן ישי הירשהורן" w:date="2020-05-26T13:56:00Z">
        <w:r w:rsidDel="004A2D30">
          <w:rPr>
            <w:rFonts w:hint="cs"/>
            <w:rtl/>
          </w:rPr>
          <w:delText>ירושלם כשיהיו שעריו מאבני</w:delText>
        </w:r>
      </w:del>
    </w:p>
    <w:p w14:paraId="187D709F" w14:textId="19DA37BD" w:rsidR="003B4F3E" w:rsidDel="004A2D30" w:rsidRDefault="003B4F3E" w:rsidP="00F26D86">
      <w:pPr>
        <w:rPr>
          <w:del w:id="827" w:author="אורן ישי הירשהורן" w:date="2020-05-26T13:56:00Z"/>
          <w:rtl/>
        </w:rPr>
      </w:pPr>
      <w:del w:id="828" w:author="אורן ישי הירשהורן" w:date="2020-05-26T13:56:00Z">
        <w:r w:rsidDel="004A2D30">
          <w:rPr>
            <w:rFonts w:hint="cs"/>
            <w:rtl/>
          </w:rPr>
          <w:delText>אקדח</w:delText>
        </w:r>
        <w:r w:rsidDel="004A2D30">
          <w:rPr>
            <w:rStyle w:val="FootnoteReference"/>
            <w:rtl/>
          </w:rPr>
          <w:footnoteReference w:id="104"/>
        </w:r>
        <w:r w:rsidDel="004A2D30">
          <w:rPr>
            <w:rFonts w:hint="cs"/>
            <w:rtl/>
          </w:rPr>
          <w:delText xml:space="preserve"> וכל אבן יקרה וכל חומותי'</w:delText>
        </w:r>
      </w:del>
    </w:p>
    <w:p w14:paraId="45802CB1" w14:textId="3F5EB73D" w:rsidR="003B4F3E" w:rsidDel="004A2D30" w:rsidRDefault="003B4F3E" w:rsidP="00F26D86">
      <w:pPr>
        <w:rPr>
          <w:del w:id="831" w:author="אורן ישי הירשהורן" w:date="2020-05-26T13:56:00Z"/>
          <w:rtl/>
        </w:rPr>
      </w:pPr>
      <w:del w:id="832" w:author="אורן ישי הירשהורן" w:date="2020-05-26T13:56:00Z">
        <w:r w:rsidDel="004A2D30">
          <w:rPr>
            <w:rFonts w:hint="cs"/>
            <w:rtl/>
          </w:rPr>
          <w:lastRenderedPageBreak/>
          <w:delText>יהיו מאבני חפץ</w:delText>
        </w:r>
        <w:r w:rsidDel="004A2D30">
          <w:rPr>
            <w:rStyle w:val="FootnoteReference"/>
            <w:rtl/>
          </w:rPr>
          <w:footnoteReference w:id="105"/>
        </w:r>
        <w:r w:rsidDel="004A2D30">
          <w:rPr>
            <w:rFonts w:hint="cs"/>
            <w:rtl/>
          </w:rPr>
          <w:delText xml:space="preserve"> ובכל חוצותיה</w:delText>
        </w:r>
      </w:del>
    </w:p>
    <w:p w14:paraId="6E30C8E8" w14:textId="6C1473BB" w:rsidR="003B4F3E" w:rsidDel="004A2D30" w:rsidRDefault="003B4F3E" w:rsidP="00F26D86">
      <w:pPr>
        <w:rPr>
          <w:del w:id="835" w:author="אורן ישי הירשהורן" w:date="2020-05-26T13:56:00Z"/>
          <w:rtl/>
        </w:rPr>
      </w:pPr>
      <w:del w:id="836" w:author="אורן ישי הירשהורן" w:date="2020-05-26T13:56:00Z">
        <w:r w:rsidDel="004A2D30">
          <w:rPr>
            <w:rFonts w:hint="cs"/>
            <w:rtl/>
          </w:rPr>
          <w:delText>ורחובותיה ישירו הללו יק' ברוך</w:delText>
        </w:r>
      </w:del>
    </w:p>
    <w:p w14:paraId="4B5FD7EA" w14:textId="54191F6E" w:rsidR="003B4F3E" w:rsidDel="004A2D30" w:rsidRDefault="003B4F3E" w:rsidP="00F26D86">
      <w:pPr>
        <w:rPr>
          <w:del w:id="837" w:author="אורן ישי הירשהורן" w:date="2020-05-26T13:56:00Z"/>
          <w:rtl/>
        </w:rPr>
      </w:pPr>
      <w:del w:id="838" w:author="אורן ישי הירשהורן" w:date="2020-05-26T13:56:00Z">
        <w:r w:rsidDel="004A2D30">
          <w:rPr>
            <w:rFonts w:hint="cs"/>
            <w:rtl/>
          </w:rPr>
          <w:delText>יי המרומם את ירושלים והוא</w:delText>
        </w:r>
      </w:del>
    </w:p>
    <w:p w14:paraId="2932D97B" w14:textId="22E9E12D" w:rsidR="003B4F3E" w:rsidDel="004A2D30" w:rsidRDefault="003B4F3E" w:rsidP="00F26D86">
      <w:pPr>
        <w:rPr>
          <w:del w:id="839" w:author="אורן ישי הירשהורן" w:date="2020-05-26T13:56:00Z"/>
          <w:rtl/>
        </w:rPr>
      </w:pPr>
      <w:del w:id="840" w:author="אורן ישי הירשהורן" w:date="2020-05-26T13:56:00Z">
        <w:r w:rsidDel="004A2D30">
          <w:rPr>
            <w:rFonts w:hint="cs"/>
            <w:rtl/>
          </w:rPr>
          <w:delText>ימלוך לעולם ועד"</w:delText>
        </w:r>
        <w:r w:rsidDel="004A2D30">
          <w:rPr>
            <w:rStyle w:val="FootnoteReference"/>
            <w:rtl/>
          </w:rPr>
          <w:footnoteReference w:id="106"/>
        </w:r>
      </w:del>
    </w:p>
    <w:p w14:paraId="20B706A6" w14:textId="4881BDA9" w:rsidR="003B4F3E" w:rsidDel="004A2D30" w:rsidRDefault="003B4F3E" w:rsidP="00F26D86">
      <w:pPr>
        <w:rPr>
          <w:del w:id="843" w:author="אורן ישי הירשהורן" w:date="2020-05-26T13:56:00Z"/>
          <w:rtl/>
        </w:rPr>
      </w:pPr>
      <w:del w:id="844" w:author="אורן ישי הירשהורן" w:date="2020-05-26T13:56:00Z">
        <w:r w:rsidDel="004A2D30">
          <w:rPr>
            <w:rFonts w:hint="cs"/>
            <w:rtl/>
          </w:rPr>
          <w:delText>תמו דברי טובי וימת טובי זקן וש</w:delText>
        </w:r>
      </w:del>
    </w:p>
    <w:p w14:paraId="38F05D40" w14:textId="1C7C443A" w:rsidR="003B4F3E" w:rsidDel="004A2D30" w:rsidRDefault="003B4F3E" w:rsidP="00F26D86">
      <w:pPr>
        <w:rPr>
          <w:del w:id="845" w:author="אורן ישי הירשהורן" w:date="2020-05-26T13:56:00Z"/>
          <w:rtl/>
        </w:rPr>
      </w:pPr>
      <w:del w:id="846" w:author="אורן ישי הירשהורן" w:date="2020-05-26T13:56:00Z">
        <w:r w:rsidDel="004A2D30">
          <w:rPr>
            <w:rFonts w:hint="cs"/>
            <w:rtl/>
          </w:rPr>
          <w:delText>ושבע ימים</w:delText>
        </w:r>
        <w:r w:rsidDel="004A2D30">
          <w:rPr>
            <w:rStyle w:val="FootnoteReference"/>
            <w:rtl/>
          </w:rPr>
          <w:footnoteReference w:id="107"/>
        </w:r>
        <w:r w:rsidDel="004A2D30">
          <w:rPr>
            <w:rFonts w:hint="cs"/>
            <w:rtl/>
          </w:rPr>
          <w:delText xml:space="preserve"> ויקבר בננוה בכבוד</w:delText>
        </w:r>
      </w:del>
    </w:p>
    <w:p w14:paraId="5DF155EF" w14:textId="0BF0D531" w:rsidR="003B4F3E" w:rsidDel="004A2D30" w:rsidRDefault="003B4F3E" w:rsidP="00F26D86">
      <w:pPr>
        <w:rPr>
          <w:del w:id="849" w:author="אורן ישי הירשהורן" w:date="2020-05-26T13:56:00Z"/>
          <w:rtl/>
        </w:rPr>
      </w:pPr>
      <w:del w:id="850" w:author="אורן ישי הירשהורן" w:date="2020-05-26T13:56:00Z">
        <w:r w:rsidDel="004A2D30">
          <w:rPr>
            <w:rFonts w:hint="cs"/>
            <w:rtl/>
          </w:rPr>
          <w:delText>גדול בן חמשים שנה כשנסת</w:delText>
        </w:r>
        <w:r w:rsidR="00E03C55" w:rsidDel="004A2D30">
          <w:rPr>
            <w:rFonts w:hint="cs"/>
            <w:rtl/>
          </w:rPr>
          <w:delText>מו</w:delText>
        </w:r>
      </w:del>
    </w:p>
    <w:p w14:paraId="32150A31" w14:textId="037C2FEB" w:rsidR="00E03C55" w:rsidDel="004A2D30" w:rsidRDefault="00E03C55" w:rsidP="00F26D86">
      <w:pPr>
        <w:rPr>
          <w:del w:id="851" w:author="אורן ישי הירשהורן" w:date="2020-05-26T13:56:00Z"/>
          <w:rtl/>
        </w:rPr>
      </w:pPr>
      <w:del w:id="852" w:author="אורן ישי הירשהורן" w:date="2020-05-26T13:56:00Z">
        <w:r w:rsidDel="004A2D30">
          <w:rPr>
            <w:rFonts w:hint="cs"/>
            <w:rtl/>
          </w:rPr>
          <w:delText xml:space="preserve">עיניו ולסוף שמונה שנים ריפא </w:delText>
        </w:r>
      </w:del>
    </w:p>
    <w:p w14:paraId="024DB5EA" w14:textId="00865E18" w:rsidR="00E03C55" w:rsidDel="004A2D30" w:rsidRDefault="00E03C55" w:rsidP="00F26D86">
      <w:pPr>
        <w:rPr>
          <w:del w:id="853" w:author="אורן ישי הירשהורן" w:date="2020-05-26T13:56:00Z"/>
          <w:rtl/>
        </w:rPr>
      </w:pPr>
      <w:del w:id="854" w:author="אורן ישי הירשהורן" w:date="2020-05-26T13:56:00Z">
        <w:r w:rsidDel="004A2D30">
          <w:rPr>
            <w:rFonts w:hint="cs"/>
            <w:rtl/>
          </w:rPr>
          <w:delText>רפאל את עיניו ויחי אחרי</w:delText>
        </w:r>
      </w:del>
    </w:p>
    <w:p w14:paraId="1E9A04B8" w14:textId="0C7A1EC6" w:rsidR="00E03C55" w:rsidDel="004A2D30" w:rsidRDefault="00E03C55" w:rsidP="00F26D86">
      <w:pPr>
        <w:rPr>
          <w:del w:id="855" w:author="אורן ישי הירשהורן" w:date="2020-05-26T13:56:00Z"/>
          <w:rtl/>
        </w:rPr>
      </w:pPr>
      <w:del w:id="856" w:author="אורן ישי הירשהורן" w:date="2020-05-26T13:56:00Z">
        <w:r w:rsidDel="004A2D30">
          <w:rPr>
            <w:rFonts w:hint="cs"/>
            <w:rtl/>
          </w:rPr>
          <w:delText>זאת תשע וארבעים שנה והי</w:delText>
        </w:r>
        <w:r w:rsidDel="004A2D30">
          <w:rPr>
            <w:rStyle w:val="FootnoteReference"/>
            <w:rtl/>
          </w:rPr>
          <w:footnoteReference w:id="108"/>
        </w:r>
      </w:del>
    </w:p>
    <w:p w14:paraId="5B9A51F4" w14:textId="1C403A53" w:rsidR="00E03C55" w:rsidDel="004A2D30" w:rsidRDefault="00E03C55" w:rsidP="00F26D86">
      <w:pPr>
        <w:rPr>
          <w:del w:id="859" w:author="אורן ישי הירשהורן" w:date="2020-05-26T13:56:00Z"/>
          <w:rtl/>
        </w:rPr>
      </w:pPr>
      <w:del w:id="860" w:author="אורן ישי הירשהורן" w:date="2020-05-26T13:56:00Z">
        <w:r w:rsidDel="004A2D30">
          <w:rPr>
            <w:rFonts w:hint="cs"/>
            <w:rtl/>
          </w:rPr>
          <w:delText>שריפא את עיניו הוא ירפאנו</w:delText>
        </w:r>
      </w:del>
    </w:p>
    <w:p w14:paraId="1A179626" w14:textId="62C8D594" w:rsidR="00E03C55" w:rsidDel="004A2D30" w:rsidRDefault="00E03C55" w:rsidP="00F26D86">
      <w:pPr>
        <w:rPr>
          <w:del w:id="861" w:author="אורן ישי הירשהורן" w:date="2020-05-26T13:56:00Z"/>
          <w:rtl/>
        </w:rPr>
      </w:pPr>
      <w:del w:id="862" w:author="אורן ישי הירשהורן" w:date="2020-05-26T13:56:00Z">
        <w:r w:rsidDel="004A2D30">
          <w:rPr>
            <w:rFonts w:hint="cs"/>
            <w:rtl/>
          </w:rPr>
          <w:delText>ויקבץ גלויותינו וינחמנו וינקמנו</w:delText>
        </w:r>
      </w:del>
    </w:p>
    <w:p w14:paraId="40BE63E7" w14:textId="6CAC3363" w:rsidR="00E03C55" w:rsidDel="004A2D30" w:rsidRDefault="00E03C55" w:rsidP="00F26D86">
      <w:pPr>
        <w:rPr>
          <w:del w:id="863" w:author="אורן ישי הירשהורן" w:date="2020-05-26T13:56:00Z"/>
          <w:rtl/>
        </w:rPr>
      </w:pPr>
      <w:del w:id="864" w:author="אורן ישי הירשהורן" w:date="2020-05-26T13:56:00Z">
        <w:r w:rsidDel="004A2D30">
          <w:rPr>
            <w:rFonts w:hint="cs"/>
            <w:rtl/>
          </w:rPr>
          <w:delText>מאויבנו אמן סלה</w:delText>
        </w:r>
      </w:del>
    </w:p>
    <w:p w14:paraId="1D1038C1" w14:textId="253C5A06" w:rsidR="00E03C55" w:rsidRDefault="00E03C55" w:rsidP="00F26D86">
      <w:del w:id="865" w:author="אורן ישי הירשהורן" w:date="2020-05-26T13:56:00Z">
        <w:r w:rsidDel="004A2D30">
          <w:rPr>
            <w:rFonts w:hint="cs"/>
            <w:rtl/>
          </w:rPr>
          <w:delText>"סליק "ספר טובי"</w:delText>
        </w:r>
      </w:del>
    </w:p>
    <w:sectPr w:rsidR="00E03C55" w:rsidSect="00F84872">
      <w:pgSz w:w="11906" w:h="16838"/>
      <w:pgMar w:top="1440" w:right="1800" w:bottom="1440" w:left="1800" w:header="708" w:footer="708" w:gutter="0"/>
      <w:lnNumType w:countBy="1" w:restart="continuous"/>
      <w:cols w:space="708"/>
      <w:bidi/>
      <w:rtlGutter/>
      <w:docGrid w:linePitch="360"/>
      <w:sectPrChange w:id="866" w:author="אורן ישי הירשהורן" w:date="2020-06-14T12:59:00Z">
        <w:sectPr w:rsidR="00E03C55" w:rsidSect="00F84872">
          <w:pgMar w:top="1440" w:right="1800" w:bottom="1440" w:left="1800" w:header="708" w:footer="708" w:gutter="0"/>
          <w:lnNumType w:countBy="0" w:restart="newPage"/>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User" w:date="2020-05-17T14:25:00Z" w:initials="U">
    <w:p w14:paraId="29B74665" w14:textId="054F7F3D" w:rsidR="00476599" w:rsidRDefault="00476599">
      <w:pPr>
        <w:pStyle w:val="CommentText"/>
        <w:rPr>
          <w:rtl/>
        </w:rPr>
      </w:pPr>
      <w:r>
        <w:rPr>
          <w:rStyle w:val="CommentReference"/>
        </w:rPr>
        <w:annotationRef/>
      </w:r>
      <w:r>
        <w:rPr>
          <w:rFonts w:hint="cs"/>
          <w:rtl/>
        </w:rPr>
        <w:t xml:space="preserve">מצא את כתב היד בפרויקט הכתיב והשלם את מיספורו המדוייק של כתב היד, כפי שהוא רשום בפרוייקט כתיב. </w:t>
      </w:r>
    </w:p>
  </w:comment>
  <w:comment w:id="8" w:author="אורן ישי הירשהורן" w:date="2020-05-26T14:09:00Z" w:initials="איה">
    <w:p w14:paraId="10CFAC8F" w14:textId="77777777" w:rsidR="00476599" w:rsidRDefault="00476599">
      <w:pPr>
        <w:pStyle w:val="CommentText"/>
        <w:rPr>
          <w:rtl/>
        </w:rPr>
      </w:pPr>
      <w:r>
        <w:rPr>
          <w:rStyle w:val="CommentReference"/>
        </w:rPr>
        <w:annotationRef/>
      </w:r>
      <w:r>
        <w:rPr>
          <w:rFonts w:hint="cs"/>
          <w:rtl/>
        </w:rPr>
        <w:t>מצאתי את הקובץ אבל לא הבנתי לגבי העמודים. יש 13 בקובץ ששלחת שמתוארים כ7 בלבד בפרטי הקטלוג. אשמח לדבר איתך על כך. וגם, יש כאן עניין של שני כותבים שונים עם כתב שונה. העירו על זה באתר ואשמח להבין מה עושים המידע הזה.</w:t>
      </w:r>
    </w:p>
    <w:p w14:paraId="5577C0D5" w14:textId="77777777" w:rsidR="00476599" w:rsidRDefault="00476599" w:rsidP="00F84872">
      <w:pPr>
        <w:rPr>
          <w:rtl/>
        </w:rPr>
      </w:pPr>
      <w:r>
        <w:rPr>
          <w:rFonts w:hint="cs"/>
          <w:rtl/>
        </w:rPr>
        <w:t>ספר טוביה כת"י מילאנו</w:t>
      </w:r>
      <w:r>
        <w:rPr>
          <w:rStyle w:val="CommentReference"/>
          <w:rtl/>
        </w:rPr>
        <w:annotationRef/>
      </w:r>
      <w:r>
        <w:rPr>
          <w:rStyle w:val="CommentReference"/>
          <w:rtl/>
        </w:rPr>
        <w:annotationRef/>
      </w:r>
    </w:p>
    <w:p w14:paraId="6E2D7BC6" w14:textId="77777777" w:rsidR="00476599" w:rsidRDefault="00476599" w:rsidP="00F84872">
      <w:pPr>
        <w:pStyle w:val="isexist"/>
        <w:numPr>
          <w:ilvl w:val="0"/>
          <w:numId w:val="1"/>
        </w:numPr>
        <w:shd w:val="clear" w:color="auto" w:fill="FFFFFF"/>
        <w:spacing w:before="0" w:beforeAutospacing="0" w:after="0" w:afterAutospacing="0" w:line="210" w:lineRule="atLeast"/>
        <w:ind w:left="0"/>
        <w:jc w:val="right"/>
        <w:textAlignment w:val="top"/>
        <w:rPr>
          <w:rFonts w:ascii="Arial" w:hAnsi="Arial" w:cs="Arial"/>
          <w:color w:val="555A60"/>
          <w:sz w:val="20"/>
          <w:szCs w:val="20"/>
        </w:rPr>
      </w:pPr>
      <w:r>
        <w:rPr>
          <w:rStyle w:val="eng"/>
          <w:rFonts w:ascii="Arial" w:hAnsi="Arial" w:cs="Arial"/>
          <w:color w:val="555A60"/>
          <w:sz w:val="20"/>
          <w:szCs w:val="20"/>
          <w:bdr w:val="none" w:sz="0" w:space="0" w:color="auto" w:frame="1"/>
          <w:rtl/>
        </w:rPr>
        <w:t>ספריית האמברוזיאנה, מילנו, איטליה</w:t>
      </w:r>
      <w:r w:rsidRPr="003A53FC">
        <w:rPr>
          <w:rStyle w:val="eng"/>
          <w:rFonts w:ascii="Arial" w:hAnsi="Arial" w:cs="Arial"/>
          <w:color w:val="555A60"/>
          <w:sz w:val="20"/>
          <w:szCs w:val="20"/>
          <w:bdr w:val="none" w:sz="0" w:space="0" w:color="auto" w:frame="1"/>
        </w:rPr>
        <w:t xml:space="preserve"> Ms. X 111 Sup.</w:t>
      </w:r>
    </w:p>
    <w:p w14:paraId="61F2574F" w14:textId="77777777" w:rsidR="00476599" w:rsidRDefault="00476599" w:rsidP="00F84872">
      <w:pPr>
        <w:pStyle w:val="isexist"/>
        <w:numPr>
          <w:ilvl w:val="0"/>
          <w:numId w:val="1"/>
        </w:numPr>
        <w:shd w:val="clear" w:color="auto" w:fill="FFFFFF"/>
        <w:spacing w:before="0" w:beforeAutospacing="0" w:after="0" w:afterAutospacing="0" w:line="210" w:lineRule="atLeast"/>
        <w:ind w:left="0"/>
        <w:jc w:val="right"/>
        <w:textAlignment w:val="top"/>
        <w:rPr>
          <w:rFonts w:ascii="Arial" w:hAnsi="Arial" w:cs="Arial"/>
          <w:color w:val="555A60"/>
          <w:sz w:val="20"/>
          <w:szCs w:val="20"/>
          <w:rtl/>
        </w:rPr>
      </w:pPr>
      <w:r>
        <w:rPr>
          <w:rFonts w:ascii="Arial" w:hAnsi="Arial" w:cs="Arial" w:hint="cs"/>
          <w:color w:val="555A60"/>
          <w:sz w:val="20"/>
          <w:szCs w:val="20"/>
          <w:rtl/>
        </w:rPr>
        <w:t>מדף 201א עד דף 207ב</w:t>
      </w:r>
    </w:p>
    <w:p w14:paraId="27A2AA63" w14:textId="3B1ADE51" w:rsidR="00476599" w:rsidRDefault="00476599">
      <w:pPr>
        <w:pStyle w:val="CommentText"/>
      </w:pPr>
    </w:p>
  </w:comment>
  <w:comment w:id="12" w:author="User" w:date="2020-05-17T14:24:00Z" w:initials="U">
    <w:p w14:paraId="48D3810A" w14:textId="03E9C797" w:rsidR="00476599" w:rsidRDefault="00476599" w:rsidP="008677A1">
      <w:pPr>
        <w:pStyle w:val="CommentText"/>
        <w:rPr>
          <w:rtl/>
        </w:rPr>
      </w:pPr>
      <w:r>
        <w:rPr>
          <w:rStyle w:val="CommentReference"/>
        </w:rPr>
        <w:annotationRef/>
      </w:r>
      <w:r>
        <w:rPr>
          <w:rFonts w:hint="cs"/>
          <w:rtl/>
        </w:rPr>
        <w:t xml:space="preserve">צריך יהיה לברר </w:t>
      </w:r>
      <w:r>
        <w:rPr>
          <w:rtl/>
        </w:rPr>
        <w:t>–</w:t>
      </w:r>
      <w:r>
        <w:rPr>
          <w:rFonts w:hint="cs"/>
          <w:rtl/>
        </w:rPr>
        <w:t xml:space="preserve"> מהו מספר הדף הזה בכתב היד, והאם זה צד א או צד ב. </w:t>
      </w:r>
    </w:p>
    <w:p w14:paraId="3A9AB12A" w14:textId="55BA432D" w:rsidR="00476599" w:rsidRDefault="00476599" w:rsidP="008677A1">
      <w:pPr>
        <w:pStyle w:val="CommentText"/>
      </w:pPr>
      <w:r>
        <w:rPr>
          <w:rFonts w:hint="cs"/>
          <w:rtl/>
        </w:rPr>
        <w:t>מצא את כתב היד בפרוייקט כתיב, ונסה להגיע למסקנה הנכונה על פי הרישום הקטלוגי</w:t>
      </w:r>
    </w:p>
  </w:comment>
  <w:comment w:id="23" w:author="אורן ישי הירשהורן" w:date="2020-05-25T11:05:00Z" w:initials="איה">
    <w:p w14:paraId="0C428BAB" w14:textId="0B95DAF2" w:rsidR="00476599" w:rsidRDefault="00476599">
      <w:pPr>
        <w:pStyle w:val="CommentText"/>
        <w:rPr>
          <w:rtl/>
        </w:rPr>
      </w:pPr>
      <w:r>
        <w:rPr>
          <w:rStyle w:val="CommentReference"/>
        </w:rPr>
        <w:annotationRef/>
      </w:r>
      <w:r>
        <w:rPr>
          <w:rFonts w:hint="cs"/>
          <w:rtl/>
        </w:rPr>
        <w:t>הגרש במקור!</w:t>
      </w:r>
    </w:p>
  </w:comment>
  <w:comment w:id="21" w:author="User" w:date="2020-05-17T14:11:00Z" w:initials="U">
    <w:p w14:paraId="16978B3F" w14:textId="130CCAF0" w:rsidR="00476599" w:rsidRDefault="00476599">
      <w:pPr>
        <w:pStyle w:val="CommentText"/>
        <w:rPr>
          <w:rtl/>
        </w:rPr>
      </w:pPr>
      <w:r>
        <w:rPr>
          <w:rStyle w:val="CommentReference"/>
        </w:rPr>
        <w:annotationRef/>
      </w:r>
      <w:r>
        <w:rPr>
          <w:rFonts w:hint="cs"/>
          <w:rtl/>
        </w:rPr>
        <w:t xml:space="preserve">נדרש לקבוע סיגלה </w:t>
      </w:r>
      <w:r>
        <w:rPr>
          <w:rtl/>
        </w:rPr>
        <w:t>–</w:t>
      </w:r>
      <w:r>
        <w:rPr>
          <w:rFonts w:hint="cs"/>
          <w:rtl/>
        </w:rPr>
        <w:t xml:space="preserve"> </w:t>
      </w:r>
    </w:p>
    <w:p w14:paraId="029D62FF" w14:textId="3203F24C" w:rsidR="00476599" w:rsidRDefault="00476599">
      <w:pPr>
        <w:pStyle w:val="CommentText"/>
      </w:pPr>
      <w:r>
        <w:rPr>
          <w:rFonts w:hint="cs"/>
          <w:rtl/>
        </w:rPr>
        <w:t xml:space="preserve">אוסף חוקים לציון ודאות / מחיקות / תוספות </w:t>
      </w:r>
    </w:p>
  </w:comment>
  <w:comment w:id="34" w:author="User" w:date="2020-05-17T14:12:00Z" w:initials="U">
    <w:p w14:paraId="34A30FCE" w14:textId="77777777" w:rsidR="00476599" w:rsidRDefault="00476599">
      <w:pPr>
        <w:pStyle w:val="CommentText"/>
        <w:rPr>
          <w:rtl/>
        </w:rPr>
      </w:pPr>
      <w:r>
        <w:rPr>
          <w:rStyle w:val="CommentReference"/>
        </w:rPr>
        <w:annotationRef/>
      </w:r>
      <w:r>
        <w:rPr>
          <w:rFonts w:hint="cs"/>
          <w:rtl/>
        </w:rPr>
        <w:t xml:space="preserve">הערת השוליים טובה עבורך </w:t>
      </w:r>
      <w:r>
        <w:rPr>
          <w:rtl/>
        </w:rPr>
        <w:t>–</w:t>
      </w:r>
      <w:r>
        <w:rPr>
          <w:rFonts w:hint="cs"/>
          <w:rtl/>
        </w:rPr>
        <w:t xml:space="preserve"> אבל בגוף העבודה לא שייכת הערה כזו. אם יש ספק הוא צריך להתבטא. </w:t>
      </w:r>
    </w:p>
    <w:p w14:paraId="5C731E3B" w14:textId="5B00DF7C" w:rsidR="00476599" w:rsidRDefault="00476599" w:rsidP="000C1845">
      <w:pPr>
        <w:pStyle w:val="CommentText"/>
      </w:pPr>
      <w:r>
        <w:rPr>
          <w:rFonts w:hint="cs"/>
          <w:rtl/>
        </w:rPr>
        <w:t xml:space="preserve">ההעתקה של כתב יד בפני עצמו צריכה להיות דיפלומטית </w:t>
      </w:r>
      <w:r>
        <w:rPr>
          <w:rtl/>
        </w:rPr>
        <w:t>–</w:t>
      </w:r>
      <w:r>
        <w:rPr>
          <w:rFonts w:hint="cs"/>
          <w:rtl/>
        </w:rPr>
        <w:t xml:space="preserve"> לייצג את כתב היד כפי שהוא. </w:t>
      </w:r>
    </w:p>
  </w:comment>
  <w:comment w:id="53" w:author="User" w:date="2020-05-17T14:13:00Z" w:initials="U">
    <w:p w14:paraId="60FCBAB4" w14:textId="77777777" w:rsidR="00476599" w:rsidRDefault="00476599">
      <w:pPr>
        <w:pStyle w:val="CommentText"/>
        <w:rPr>
          <w:rtl/>
        </w:rPr>
      </w:pPr>
      <w:r>
        <w:rPr>
          <w:rStyle w:val="CommentReference"/>
        </w:rPr>
        <w:annotationRef/>
      </w:r>
      <w:r>
        <w:rPr>
          <w:rFonts w:hint="cs"/>
          <w:rtl/>
        </w:rPr>
        <w:t xml:space="preserve">כך דרכם של כתבי יד, לקצר אותיות ומילים מדי פעם, כל כתב יד לפי דרכו. </w:t>
      </w:r>
    </w:p>
    <w:p w14:paraId="6856A3C9" w14:textId="77777777" w:rsidR="00476599" w:rsidRDefault="00476599">
      <w:pPr>
        <w:pStyle w:val="CommentText"/>
        <w:rPr>
          <w:rtl/>
        </w:rPr>
      </w:pPr>
    </w:p>
    <w:p w14:paraId="02D1F86A" w14:textId="77777777" w:rsidR="00476599" w:rsidRDefault="00476599">
      <w:pPr>
        <w:pStyle w:val="CommentText"/>
        <w:rPr>
          <w:rtl/>
        </w:rPr>
      </w:pPr>
      <w:r>
        <w:rPr>
          <w:rFonts w:hint="cs"/>
          <w:rtl/>
        </w:rPr>
        <w:t xml:space="preserve">כך גם לגבי הכתיב </w:t>
      </w:r>
      <w:r>
        <w:rPr>
          <w:rtl/>
        </w:rPr>
        <w:t>–</w:t>
      </w:r>
      <w:r>
        <w:rPr>
          <w:rFonts w:hint="cs"/>
          <w:rtl/>
        </w:rPr>
        <w:t xml:space="preserve"> כללי הכתיב משתנים מכתב לכתב (ולפעמים גם אינם עקביים). י לסימון צירי נפוצה למדי. </w:t>
      </w:r>
    </w:p>
    <w:p w14:paraId="4B8A915B" w14:textId="63C3917B" w:rsidR="00476599" w:rsidRDefault="00476599">
      <w:pPr>
        <w:pStyle w:val="CommentText"/>
      </w:pPr>
      <w:r>
        <w:rPr>
          <w:rFonts w:hint="cs"/>
          <w:rtl/>
        </w:rPr>
        <w:t xml:space="preserve">לעיתים אפיון לשוני שיטתי מועיל מאוד למיקום כתב היד (או מקורותיו) בזמן ובהקשר מסויימים. </w:t>
      </w:r>
    </w:p>
  </w:comment>
  <w:comment w:id="57" w:author="User" w:date="2020-05-17T14:14:00Z" w:initials="U">
    <w:p w14:paraId="6971A455" w14:textId="77777777" w:rsidR="00476599" w:rsidRDefault="00476599">
      <w:pPr>
        <w:pStyle w:val="CommentText"/>
        <w:rPr>
          <w:rtl/>
        </w:rPr>
      </w:pPr>
      <w:r>
        <w:rPr>
          <w:rStyle w:val="CommentReference"/>
        </w:rPr>
        <w:annotationRef/>
      </w:r>
      <w:r>
        <w:rPr>
          <w:rFonts w:hint="cs"/>
          <w:rtl/>
        </w:rPr>
        <w:t xml:space="preserve">במבוא לכל כתב יד מונים את התופעות היחודיות לו </w:t>
      </w:r>
    </w:p>
    <w:p w14:paraId="15D546B2" w14:textId="77777777" w:rsidR="00476599" w:rsidRDefault="00476599">
      <w:pPr>
        <w:pStyle w:val="CommentText"/>
        <w:rPr>
          <w:rtl/>
        </w:rPr>
      </w:pPr>
      <w:r>
        <w:rPr>
          <w:rFonts w:hint="cs"/>
          <w:rtl/>
        </w:rPr>
        <w:t xml:space="preserve">גם תופעות פליאוגרפיות </w:t>
      </w:r>
      <w:r>
        <w:rPr>
          <w:rtl/>
        </w:rPr>
        <w:t>–</w:t>
      </w:r>
      <w:r>
        <w:rPr>
          <w:rFonts w:hint="cs"/>
          <w:rtl/>
        </w:rPr>
        <w:t xml:space="preserve"> כמו ם סופית המוזרה שציינת </w:t>
      </w:r>
    </w:p>
    <w:p w14:paraId="2745C446" w14:textId="77777777" w:rsidR="00476599" w:rsidRDefault="00476599">
      <w:pPr>
        <w:pStyle w:val="CommentText"/>
        <w:rPr>
          <w:rtl/>
        </w:rPr>
      </w:pPr>
    </w:p>
    <w:p w14:paraId="60B113B8" w14:textId="62154CE2" w:rsidR="00476599" w:rsidRDefault="00476599">
      <w:pPr>
        <w:pStyle w:val="CommentText"/>
      </w:pPr>
      <w:r>
        <w:rPr>
          <w:rFonts w:hint="cs"/>
          <w:rtl/>
        </w:rPr>
        <w:t xml:space="preserve">וגם תופעות לשוניות כמו י לצייון צירי. </w:t>
      </w:r>
    </w:p>
  </w:comment>
  <w:comment w:id="58" w:author="אורן ישי הירשהורן" w:date="2020-05-25T11:12:00Z" w:initials="איה">
    <w:p w14:paraId="2EBF7986" w14:textId="46134749" w:rsidR="00476599" w:rsidRDefault="00476599">
      <w:pPr>
        <w:pStyle w:val="CommentText"/>
      </w:pPr>
      <w:r>
        <w:rPr>
          <w:rStyle w:val="CommentReference"/>
        </w:rPr>
        <w:annotationRef/>
      </w:r>
      <w:r>
        <w:rPr>
          <w:rFonts w:hint="cs"/>
          <w:rtl/>
        </w:rPr>
        <w:t>האם יש לציין בהערות שוליים או שבפסקת המבוא את הפעמים בהם יש חזרה על מילה עקב טעות הסופר (רצה לסיים את המשפט, גילה שאין מקום וכתב את המילה במלואה בתחילת השורה הבאה?)</w:t>
      </w:r>
    </w:p>
  </w:comment>
  <w:comment w:id="74" w:author="User" w:date="2020-05-17T14:29:00Z" w:initials="U">
    <w:p w14:paraId="23A522EE" w14:textId="1E6EE639" w:rsidR="00476599" w:rsidRDefault="00476599">
      <w:pPr>
        <w:pStyle w:val="CommentText"/>
      </w:pPr>
      <w:r>
        <w:rPr>
          <w:rStyle w:val="CommentReference"/>
        </w:rPr>
        <w:annotationRef/>
      </w:r>
      <w:r>
        <w:rPr>
          <w:rFonts w:hint="cs"/>
          <w:rtl/>
        </w:rPr>
        <w:t xml:space="preserve">הקפד מאוד להימנע מטעויות הקלדה </w:t>
      </w:r>
      <w:r>
        <w:rPr>
          <w:rtl/>
        </w:rPr>
        <w:t>–</w:t>
      </w:r>
      <w:r>
        <w:rPr>
          <w:rFonts w:hint="cs"/>
          <w:rtl/>
        </w:rPr>
        <w:t xml:space="preserve"> יהא עליך להגיה היטב. תיקנתי ן סופית ל </w:t>
      </w:r>
      <w:r>
        <w:rPr>
          <w:rtl/>
        </w:rPr>
        <w:t>–</w:t>
      </w:r>
      <w:r>
        <w:rPr>
          <w:rFonts w:hint="cs"/>
          <w:rtl/>
        </w:rPr>
        <w:t xml:space="preserve"> ו. </w:t>
      </w:r>
    </w:p>
  </w:comment>
  <w:comment w:id="86" w:author="User" w:date="2020-05-17T14:15:00Z" w:initials="U">
    <w:p w14:paraId="2966FEA0" w14:textId="77777777" w:rsidR="00476599" w:rsidRDefault="00476599">
      <w:pPr>
        <w:pStyle w:val="CommentText"/>
        <w:rPr>
          <w:rtl/>
        </w:rPr>
      </w:pPr>
      <w:r>
        <w:rPr>
          <w:rStyle w:val="CommentReference"/>
        </w:rPr>
        <w:annotationRef/>
      </w:r>
      <w:r>
        <w:rPr>
          <w:rFonts w:hint="cs"/>
          <w:rtl/>
        </w:rPr>
        <w:t xml:space="preserve">יש סימבול מיוחד ל אל מחוברים </w:t>
      </w:r>
      <w:r>
        <w:rPr>
          <w:rtl/>
        </w:rPr>
        <w:t>–</w:t>
      </w:r>
      <w:r>
        <w:rPr>
          <w:rFonts w:hint="cs"/>
          <w:rtl/>
        </w:rPr>
        <w:t xml:space="preserve"> תוכל להשתמש בו </w:t>
      </w:r>
      <w:r>
        <w:rPr>
          <w:rtl/>
        </w:rPr>
        <w:t>–</w:t>
      </w:r>
      <w:r>
        <w:rPr>
          <w:rFonts w:hint="cs"/>
          <w:rtl/>
        </w:rPr>
        <w:t xml:space="preserve"> הנה הוא, תעתיק אותו מכאן </w:t>
      </w:r>
    </w:p>
    <w:p w14:paraId="75B5C039" w14:textId="374E6834" w:rsidR="00476599" w:rsidRDefault="00476599" w:rsidP="00C02AF4">
      <w:pPr>
        <w:pStyle w:val="CommentText"/>
        <w:rPr>
          <w:rtl/>
        </w:rPr>
      </w:pPr>
    </w:p>
    <w:p w14:paraId="1C16BBE4" w14:textId="1A12A143" w:rsidR="00476599" w:rsidRDefault="00476599">
      <w:pPr>
        <w:pStyle w:val="CommentText"/>
      </w:pPr>
      <w:r w:rsidRPr="000C1845">
        <w:rPr>
          <w:rFonts w:cs="Arial" w:hint="cs"/>
          <w:rtl/>
        </w:rPr>
        <w:t>ﭏ</w:t>
      </w:r>
      <w:r>
        <w:rPr>
          <w:rFonts w:cs="Arial" w:hint="cs"/>
          <w:rtl/>
        </w:rPr>
        <w:t xml:space="preserve"> </w:t>
      </w:r>
    </w:p>
  </w:comment>
  <w:comment w:id="100" w:author="User" w:date="2020-05-17T14:15:00Z" w:initials="U">
    <w:p w14:paraId="6733B7C6" w14:textId="77777777" w:rsidR="00476599" w:rsidRDefault="00476599">
      <w:pPr>
        <w:pStyle w:val="CommentText"/>
        <w:rPr>
          <w:rtl/>
        </w:rPr>
      </w:pPr>
      <w:r>
        <w:rPr>
          <w:rStyle w:val="CommentReference"/>
        </w:rPr>
        <w:annotationRef/>
      </w:r>
      <w:r>
        <w:rPr>
          <w:rFonts w:hint="cs"/>
          <w:rtl/>
        </w:rPr>
        <w:t xml:space="preserve">מה פשר סימני השאלה? </w:t>
      </w:r>
    </w:p>
    <w:p w14:paraId="66335FC7" w14:textId="0549A7C4" w:rsidR="00476599" w:rsidRDefault="00476599">
      <w:pPr>
        <w:pStyle w:val="CommentText"/>
      </w:pPr>
      <w:r>
        <w:rPr>
          <w:rFonts w:hint="cs"/>
          <w:rtl/>
        </w:rPr>
        <w:t xml:space="preserve">יש לקבוע כאמור כללים שיטתיים ולעבוד על פי הם. </w:t>
      </w:r>
    </w:p>
  </w:comment>
  <w:comment w:id="105" w:author="User" w:date="2020-05-17T14:21:00Z" w:initials="U">
    <w:p w14:paraId="56005341" w14:textId="60C81133" w:rsidR="00476599" w:rsidRDefault="00476599">
      <w:pPr>
        <w:pStyle w:val="CommentText"/>
      </w:pPr>
      <w:r>
        <w:rPr>
          <w:rStyle w:val="CommentReference"/>
        </w:rPr>
        <w:annotationRef/>
      </w:r>
      <w:r>
        <w:rPr>
          <w:rFonts w:hint="cs"/>
          <w:rtl/>
        </w:rPr>
        <w:t xml:space="preserve">האם מתחילה כאן שורה חדשה? אם לא </w:t>
      </w:r>
      <w:r>
        <w:rPr>
          <w:rtl/>
        </w:rPr>
        <w:t>–</w:t>
      </w:r>
      <w:r>
        <w:rPr>
          <w:rFonts w:hint="cs"/>
          <w:rtl/>
        </w:rPr>
        <w:t xml:space="preserve"> אז מבנה השורה צריך לייצר את מבנה השורה כפי שהוא בדף </w:t>
      </w:r>
      <w:r>
        <w:rPr>
          <w:rtl/>
        </w:rPr>
        <w:t>–</w:t>
      </w:r>
      <w:r>
        <w:rPr>
          <w:rFonts w:hint="cs"/>
          <w:rtl/>
        </w:rPr>
        <w:t xml:space="preserve"> ולו בתעתיק העצמאי. </w:t>
      </w:r>
    </w:p>
  </w:comment>
  <w:comment w:id="135" w:author="User" w:date="2020-05-17T14:41:00Z" w:initials="U">
    <w:p w14:paraId="34C8BFD8" w14:textId="77777777" w:rsidR="00476599" w:rsidRDefault="00476599" w:rsidP="00A3747D">
      <w:pPr>
        <w:pStyle w:val="CommentText"/>
        <w:rPr>
          <w:rtl/>
        </w:rPr>
      </w:pPr>
      <w:r>
        <w:rPr>
          <w:rStyle w:val="CommentReference"/>
        </w:rPr>
        <w:annotationRef/>
      </w:r>
      <w:r>
        <w:rPr>
          <w:rFonts w:hint="cs"/>
          <w:rtl/>
        </w:rPr>
        <w:t xml:space="preserve">כאן מופיעה נקודה עילית, אשר שימשה בימי הביניים בתפקיד דומה לפסיק / נקודה הנהוגים בעברית המודרנית, או לסוף פסוק הנהוג במקרא. יש להקפיד בעת התעתוק להקליד גם נקודות אלו. </w:t>
      </w:r>
    </w:p>
    <w:p w14:paraId="6FCDD0D8" w14:textId="0AA5AB4F" w:rsidR="00476599" w:rsidRDefault="00476599" w:rsidP="00A3747D">
      <w:pPr>
        <w:pStyle w:val="CommentText"/>
      </w:pPr>
      <w:r>
        <w:rPr>
          <w:rFonts w:hint="cs"/>
          <w:rtl/>
        </w:rPr>
        <w:t xml:space="preserve">גם עבורה קיים כבר סימבול בוורד </w:t>
      </w:r>
      <w:r>
        <w:rPr>
          <w:rtl/>
        </w:rPr>
        <w:t>–</w:t>
      </w:r>
      <w:r>
        <w:rPr>
          <w:rFonts w:hint="cs"/>
          <w:rtl/>
        </w:rPr>
        <w:t xml:space="preserve"> והכנסתי לכך כאן כדוגמא. </w:t>
      </w:r>
    </w:p>
  </w:comment>
  <w:comment w:id="140" w:author="User" w:date="2020-05-17T14:42:00Z" w:initials="U">
    <w:p w14:paraId="5E7FAFD7" w14:textId="77777777" w:rsidR="00476599" w:rsidRDefault="00476599">
      <w:pPr>
        <w:pStyle w:val="CommentText"/>
        <w:rPr>
          <w:rtl/>
        </w:rPr>
      </w:pPr>
      <w:r>
        <w:rPr>
          <w:rStyle w:val="CommentReference"/>
        </w:rPr>
        <w:annotationRef/>
      </w:r>
      <w:r>
        <w:rPr>
          <w:rFonts w:hint="cs"/>
          <w:rtl/>
        </w:rPr>
        <w:t xml:space="preserve">מה שרואים כאן הוא מחיקה ותיקון. </w:t>
      </w:r>
    </w:p>
    <w:p w14:paraId="0D5ECBA7" w14:textId="77777777" w:rsidR="00476599" w:rsidRDefault="00476599">
      <w:pPr>
        <w:pStyle w:val="CommentText"/>
        <w:rPr>
          <w:rtl/>
        </w:rPr>
      </w:pPr>
      <w:r>
        <w:rPr>
          <w:rFonts w:hint="cs"/>
          <w:rtl/>
        </w:rPr>
        <w:t xml:space="preserve">סופר כתב היד סימן קוים מעל האותיות 'ואותו ה' לסימון מחיקתן, ואת התיקון המחליף אותם הוסיף בשוליים. </w:t>
      </w:r>
    </w:p>
    <w:p w14:paraId="02EB83E4" w14:textId="77777777" w:rsidR="00476599" w:rsidRDefault="00476599">
      <w:pPr>
        <w:pStyle w:val="CommentText"/>
        <w:rPr>
          <w:rtl/>
        </w:rPr>
      </w:pPr>
    </w:p>
    <w:p w14:paraId="7ED93EE3" w14:textId="77777777" w:rsidR="00476599" w:rsidRDefault="00476599">
      <w:pPr>
        <w:pStyle w:val="CommentText"/>
        <w:rPr>
          <w:rtl/>
        </w:rPr>
      </w:pPr>
      <w:r>
        <w:rPr>
          <w:rFonts w:hint="cs"/>
          <w:rtl/>
        </w:rPr>
        <w:t xml:space="preserve">נהוג לסמן זאת כך: </w:t>
      </w:r>
    </w:p>
    <w:p w14:paraId="32DCF749" w14:textId="77777777" w:rsidR="00476599" w:rsidRDefault="00476599">
      <w:pPr>
        <w:pStyle w:val="CommentText"/>
        <w:rPr>
          <w:rtl/>
        </w:rPr>
      </w:pPr>
    </w:p>
    <w:p w14:paraId="3033CF3A" w14:textId="77777777" w:rsidR="00476599" w:rsidRDefault="00476599">
      <w:pPr>
        <w:pStyle w:val="CommentText"/>
        <w:rPr>
          <w:rtl/>
        </w:rPr>
      </w:pPr>
      <w:r>
        <w:rPr>
          <w:rFonts w:hint="cs"/>
          <w:rtl/>
        </w:rPr>
        <w:t>החרפה (ואותו ה)[ועל זאת] קינן</w:t>
      </w:r>
    </w:p>
    <w:p w14:paraId="2BBABF71" w14:textId="77777777" w:rsidR="00476599" w:rsidRDefault="00476599">
      <w:pPr>
        <w:pStyle w:val="CommentText"/>
        <w:rPr>
          <w:rtl/>
        </w:rPr>
      </w:pPr>
    </w:p>
    <w:p w14:paraId="3C7F8A1C" w14:textId="2EBE9CC2" w:rsidR="00476599" w:rsidRDefault="00476599" w:rsidP="006B4F37">
      <w:pPr>
        <w:pStyle w:val="CommentText"/>
      </w:pPr>
      <w:r>
        <w:rPr>
          <w:rFonts w:hint="cs"/>
          <w:rtl/>
        </w:rPr>
        <w:t xml:space="preserve">קריאת המילה קינן באמת מוזרה ומוקשה ונדון בה בהמשך, - עכשיו כשאתה מכיר טוב יותר את הכתיבה אולי כבר יש לך בפתרון </w:t>
      </w:r>
      <w:r>
        <w:rPr>
          <w:rtl/>
        </w:rPr>
        <w:t>–</w:t>
      </w:r>
      <w:r>
        <w:rPr>
          <w:rFonts w:hint="cs"/>
          <w:rtl/>
        </w:rPr>
        <w:t xml:space="preserve"> ואם לא תחפש פתרון דרך שאר כתבי היד . </w:t>
      </w:r>
    </w:p>
  </w:comment>
  <w:comment w:id="159" w:author="User" w:date="2020-05-17T14:47:00Z" w:initials="U">
    <w:p w14:paraId="2E785E57" w14:textId="77777777" w:rsidR="00476599" w:rsidRDefault="00476599">
      <w:pPr>
        <w:pStyle w:val="CommentText"/>
        <w:rPr>
          <w:rtl/>
        </w:rPr>
      </w:pPr>
      <w:r>
        <w:rPr>
          <w:rStyle w:val="CommentReference"/>
        </w:rPr>
        <w:annotationRef/>
      </w:r>
      <w:r>
        <w:rPr>
          <w:rFonts w:hint="cs"/>
          <w:rtl/>
        </w:rPr>
        <w:t>עדיף לציינו על ידי הזחה קדימה</w:t>
      </w:r>
    </w:p>
    <w:p w14:paraId="6593CD7B" w14:textId="77777777" w:rsidR="00476599" w:rsidRDefault="00476599">
      <w:pPr>
        <w:pStyle w:val="CommentText"/>
        <w:rPr>
          <w:rtl/>
        </w:rPr>
      </w:pPr>
      <w:r>
        <w:rPr>
          <w:rFonts w:hint="cs"/>
          <w:rtl/>
        </w:rPr>
        <w:t xml:space="preserve">ובמבוא לפרט: </w:t>
      </w:r>
    </w:p>
    <w:p w14:paraId="16091D84" w14:textId="77777777" w:rsidR="00476599" w:rsidRDefault="00476599" w:rsidP="00713D77">
      <w:pPr>
        <w:pStyle w:val="CommentText"/>
        <w:rPr>
          <w:rtl/>
        </w:rPr>
      </w:pPr>
      <w:r>
        <w:rPr>
          <w:rFonts w:hint="cs"/>
          <w:rtl/>
        </w:rPr>
        <w:t xml:space="preserve">'סופר כתב היד משתמש ברווח לציון הפסקה בין פרק לפרק / פרשיה לפרשיה. </w:t>
      </w:r>
    </w:p>
    <w:p w14:paraId="30504D09" w14:textId="1406B65D" w:rsidR="00476599" w:rsidRDefault="00476599" w:rsidP="00713D77">
      <w:pPr>
        <w:pStyle w:val="CommentText"/>
      </w:pPr>
      <w:r>
        <w:rPr>
          <w:rFonts w:hint="cs"/>
          <w:rtl/>
        </w:rPr>
        <w:t xml:space="preserve">רווח זה צוין באופן כזה וכזה... </w:t>
      </w:r>
    </w:p>
  </w:comment>
  <w:comment w:id="160" w:author="אורן ישי הירשהורן" w:date="2020-05-25T11:31:00Z" w:initials="איה">
    <w:p w14:paraId="77C98E0E" w14:textId="1D371CA8" w:rsidR="00476599" w:rsidRDefault="00476599">
      <w:pPr>
        <w:pStyle w:val="CommentText"/>
        <w:rPr>
          <w:rtl/>
        </w:rPr>
      </w:pPr>
      <w:r>
        <w:rPr>
          <w:rStyle w:val="CommentReference"/>
        </w:rPr>
        <w:annotationRef/>
      </w:r>
      <w:r>
        <w:rPr>
          <w:rFonts w:hint="cs"/>
          <w:rtl/>
        </w:rPr>
        <w:t>הזחה קדימה כזו? אציין את זה כמובן בפסקת המבוא ואדגים בסיגלה.</w:t>
      </w:r>
    </w:p>
  </w:comment>
  <w:comment w:id="165" w:author="User" w:date="2020-05-17T14:48:00Z" w:initials="U">
    <w:p w14:paraId="57B12442" w14:textId="77777777" w:rsidR="00476599" w:rsidRDefault="00476599">
      <w:pPr>
        <w:pStyle w:val="CommentText"/>
        <w:rPr>
          <w:rtl/>
        </w:rPr>
      </w:pPr>
      <w:r>
        <w:rPr>
          <w:rStyle w:val="CommentReference"/>
        </w:rPr>
        <w:annotationRef/>
      </w:r>
      <w:r>
        <w:rPr>
          <w:rFonts w:hint="cs"/>
          <w:rtl/>
        </w:rPr>
        <w:t xml:space="preserve">הרווח הגדול כאן הוא בשל גודלה של המילה והרימותיו שבתחילת הטור הבא ולא היה לה מקום. </w:t>
      </w:r>
    </w:p>
    <w:p w14:paraId="4F76B87C" w14:textId="77777777" w:rsidR="00476599" w:rsidRDefault="00476599">
      <w:pPr>
        <w:pStyle w:val="CommentText"/>
        <w:rPr>
          <w:rtl/>
        </w:rPr>
      </w:pPr>
    </w:p>
    <w:p w14:paraId="03C01A32" w14:textId="77777777" w:rsidR="00476599" w:rsidRDefault="00476599" w:rsidP="00F90DBC">
      <w:pPr>
        <w:pStyle w:val="CommentText"/>
        <w:rPr>
          <w:rtl/>
        </w:rPr>
      </w:pPr>
      <w:r>
        <w:rPr>
          <w:rFonts w:hint="cs"/>
          <w:rtl/>
        </w:rPr>
        <w:t xml:space="preserve">שים לב שסופר כתב היד משתמש כאן בשבר אות לציון מילוי בסוף המילה </w:t>
      </w:r>
      <w:r>
        <w:rPr>
          <w:rtl/>
        </w:rPr>
        <w:t>–</w:t>
      </w:r>
      <w:r>
        <w:rPr>
          <w:rFonts w:hint="cs"/>
          <w:rtl/>
        </w:rPr>
        <w:t xml:space="preserve"> והשתמש בסימון כזה בעוד כמה מקומות. </w:t>
      </w:r>
    </w:p>
    <w:p w14:paraId="1C4336B1" w14:textId="77777777" w:rsidR="00476599" w:rsidRDefault="00476599" w:rsidP="00F90DBC">
      <w:pPr>
        <w:pStyle w:val="CommentText"/>
        <w:rPr>
          <w:rtl/>
        </w:rPr>
      </w:pPr>
    </w:p>
    <w:p w14:paraId="3A1A7265" w14:textId="4F606871" w:rsidR="00476599" w:rsidRDefault="00476599" w:rsidP="00F90DBC">
      <w:pPr>
        <w:pStyle w:val="CommentText"/>
        <w:rPr>
          <w:rtl/>
        </w:rPr>
      </w:pPr>
      <w:r>
        <w:rPr>
          <w:rFonts w:hint="cs"/>
          <w:rtl/>
        </w:rPr>
        <w:t xml:space="preserve">גם מאפיין זה של כתב היד יש לציין במובא, ולהבהיר תמיד מה הייתה מדיניות ההעתקה שלך </w:t>
      </w:r>
      <w:r>
        <w:rPr>
          <w:rtl/>
        </w:rPr>
        <w:t>–</w:t>
      </w:r>
      <w:r>
        <w:rPr>
          <w:rFonts w:hint="cs"/>
          <w:rtl/>
        </w:rPr>
        <w:t xml:space="preserve"> </w:t>
      </w:r>
    </w:p>
    <w:p w14:paraId="5D4314D2" w14:textId="77777777" w:rsidR="00476599" w:rsidRDefault="00476599" w:rsidP="00F90DBC">
      <w:pPr>
        <w:pStyle w:val="CommentText"/>
        <w:rPr>
          <w:rtl/>
        </w:rPr>
      </w:pPr>
      <w:r>
        <w:rPr>
          <w:rFonts w:hint="cs"/>
          <w:rtl/>
        </w:rPr>
        <w:t>למשל במקרה הזה</w:t>
      </w:r>
    </w:p>
    <w:p w14:paraId="7A27AC85" w14:textId="77777777" w:rsidR="00476599" w:rsidRDefault="00476599" w:rsidP="00F90DBC">
      <w:pPr>
        <w:pStyle w:val="CommentText"/>
        <w:rPr>
          <w:rtl/>
        </w:rPr>
      </w:pPr>
      <w:r>
        <w:rPr>
          <w:rFonts w:hint="cs"/>
          <w:rtl/>
        </w:rPr>
        <w:t xml:space="preserve">'סופר כתב היד משתמש לעיתים בשבר אותו כמילוי שורה בסוף שורה בה נותר רווח גדול. בתעתיק להלן נמנענו לציין סימון זה. </w:t>
      </w:r>
    </w:p>
    <w:p w14:paraId="6084A260" w14:textId="77777777" w:rsidR="00476599" w:rsidRDefault="00476599" w:rsidP="00F90DBC">
      <w:pPr>
        <w:pStyle w:val="CommentText"/>
        <w:rPr>
          <w:rtl/>
        </w:rPr>
      </w:pPr>
    </w:p>
    <w:p w14:paraId="153413AB" w14:textId="78A89406" w:rsidR="00476599" w:rsidRDefault="00476599" w:rsidP="00F90DBC">
      <w:pPr>
        <w:pStyle w:val="CommentText"/>
      </w:pPr>
      <w:r>
        <w:rPr>
          <w:rFonts w:hint="cs"/>
          <w:rtl/>
        </w:rPr>
        <w:t xml:space="preserve">בעידן שלנו שאפשר תמיד לגזור תמונת מסך </w:t>
      </w:r>
      <w:r>
        <w:rPr>
          <w:rtl/>
        </w:rPr>
        <w:t>–</w:t>
      </w:r>
      <w:r>
        <w:rPr>
          <w:rFonts w:hint="cs"/>
          <w:rtl/>
        </w:rPr>
        <w:t xml:space="preserve"> הכי מומלץ זה פשוט לגזור תצלום ולהדגים. </w:t>
      </w:r>
    </w:p>
  </w:comment>
  <w:comment w:id="166" w:author="אורן ישי הירשהורן" w:date="2020-05-25T11:33:00Z" w:initials="איה">
    <w:p w14:paraId="665319D8" w14:textId="6C905CAD" w:rsidR="00476599" w:rsidRDefault="00476599">
      <w:pPr>
        <w:pStyle w:val="CommentText"/>
      </w:pPr>
      <w:r>
        <w:rPr>
          <w:rStyle w:val="CommentReference"/>
        </w:rPr>
        <w:annotationRef/>
      </w:r>
      <w:r>
        <w:rPr>
          <w:rFonts w:hint="cs"/>
          <w:rtl/>
        </w:rPr>
        <w:t>לא הבנתי על איזה שבר אות מדובר. אשמח להסבר ספציפי כאן כדי להבין איפה עוד מדובר. הזחתי כאן כמו ברווחים מקודם. האם תכלית הרווח משנה את הצורך בלציין אותו? ומה לגבי הרווח שבתחילת השורה?</w:t>
      </w:r>
    </w:p>
  </w:comment>
  <w:comment w:id="167" w:author="אורן ישי הירשהורן" w:date="2020-05-25T11:34:00Z" w:initials="איה">
    <w:p w14:paraId="6E0BCA6E" w14:textId="5561C702" w:rsidR="00476599" w:rsidRDefault="00476599">
      <w:pPr>
        <w:pStyle w:val="CommentText"/>
      </w:pPr>
      <w:r>
        <w:rPr>
          <w:rStyle w:val="CommentReference"/>
        </w:rPr>
        <w:annotationRef/>
      </w:r>
    </w:p>
  </w:comment>
  <w:comment w:id="184" w:author="אורן ישי הירשהורן" w:date="2020-05-25T11:43:00Z" w:initials="איה">
    <w:p w14:paraId="786507B7" w14:textId="70BE32AB" w:rsidR="00476599" w:rsidRDefault="00476599">
      <w:pPr>
        <w:pStyle w:val="CommentText"/>
      </w:pPr>
      <w:r>
        <w:rPr>
          <w:rStyle w:val="CommentReference"/>
        </w:rPr>
        <w:annotationRef/>
      </w:r>
      <w:r>
        <w:rPr>
          <w:rFonts w:hint="cs"/>
          <w:rtl/>
        </w:rPr>
        <w:t>משה, האם יש צורך/דרך לציין שבין המשפט ל~ יש רווח משמעותי?</w:t>
      </w:r>
    </w:p>
  </w:comment>
  <w:comment w:id="225" w:author="אורן ישי הירשהורן" w:date="2020-05-25T12:13:00Z" w:initials="איה">
    <w:p w14:paraId="012C41CB" w14:textId="220E63B7" w:rsidR="00476599" w:rsidRDefault="00476599">
      <w:pPr>
        <w:pStyle w:val="CommentText"/>
      </w:pPr>
      <w:r>
        <w:rPr>
          <w:rStyle w:val="CommentReference"/>
        </w:rPr>
        <w:annotationRef/>
      </w:r>
      <w:r>
        <w:rPr>
          <w:rFonts w:hint="cs"/>
          <w:rtl/>
        </w:rPr>
        <w:t>בהמשך הטקסט ארגתנים מוזכרת כמילה אחת. מה עושים עם ההערה הזו?</w:t>
      </w:r>
    </w:p>
  </w:comment>
  <w:comment w:id="346" w:author="אורן ישי הירשהורן" w:date="2020-05-25T14:12:00Z" w:initials="איה">
    <w:p w14:paraId="3833F6DB" w14:textId="6376D643" w:rsidR="00476599" w:rsidRDefault="00476599">
      <w:pPr>
        <w:pStyle w:val="CommentText"/>
      </w:pPr>
      <w:r>
        <w:rPr>
          <w:rStyle w:val="CommentReference"/>
        </w:rPr>
        <w:annotationRef/>
      </w:r>
      <w:r>
        <w:rPr>
          <w:rFonts w:hint="cs"/>
          <w:rtl/>
        </w:rPr>
        <w:t>צריך לנקד על פי כתב היד</w:t>
      </w:r>
    </w:p>
  </w:comment>
  <w:comment w:id="474" w:author="אורן ישי הירשהורן" w:date="2020-05-26T11:42:00Z" w:initials="איה">
    <w:p w14:paraId="6E7ACECB" w14:textId="0AFB5E89" w:rsidR="00476599" w:rsidRDefault="00476599">
      <w:pPr>
        <w:pStyle w:val="CommentText"/>
      </w:pPr>
      <w:r>
        <w:rPr>
          <w:rStyle w:val="CommentReference"/>
        </w:rPr>
        <w:annotationRef/>
      </w:r>
      <w:r>
        <w:rPr>
          <w:rFonts w:hint="cs"/>
          <w:rtl/>
        </w:rPr>
        <w:t xml:space="preserve">אין ל, וגם לא </w:t>
      </w:r>
      <w:r w:rsidRPr="005F45A5">
        <w:rPr>
          <w:rFonts w:cs="Arial" w:hint="cs"/>
          <w:rtl/>
        </w:rPr>
        <w:t>ﭏ</w:t>
      </w:r>
      <w:r>
        <w:rPr>
          <w:rFonts w:cs="Arial" w:hint="cs"/>
          <w:rtl/>
        </w:rPr>
        <w:t xml:space="preserve"> וגם לא א'.</w:t>
      </w:r>
    </w:p>
  </w:comment>
  <w:comment w:id="547" w:author="אורן ישי הירשהורן" w:date="2020-05-26T12:20:00Z" w:initials="איה">
    <w:p w14:paraId="55F79092" w14:textId="1F242991" w:rsidR="00476599" w:rsidRDefault="00476599">
      <w:pPr>
        <w:pStyle w:val="CommentText"/>
      </w:pPr>
      <w:r>
        <w:rPr>
          <w:rStyle w:val="CommentReference"/>
        </w:rPr>
        <w:annotationRef/>
      </w:r>
      <w:r>
        <w:rPr>
          <w:rFonts w:hint="cs"/>
          <w:rtl/>
        </w:rPr>
        <w:t>כאן מופיעות המילים 'והוא רץ' בקצה הדף לקראת העמוד הבא, מה שלא קורה בשאר הדפים. מה אני עושה? איך מציינים את זה?</w:t>
      </w:r>
    </w:p>
  </w:comment>
  <w:comment w:id="551" w:author="אורן ישי הירשהורן" w:date="2020-05-26T12:29:00Z" w:initials="איה">
    <w:p w14:paraId="50FAA9CB" w14:textId="53C65F5A" w:rsidR="00476599" w:rsidRDefault="00476599">
      <w:pPr>
        <w:pStyle w:val="CommentText"/>
      </w:pPr>
      <w:r>
        <w:rPr>
          <w:rStyle w:val="CommentReference"/>
        </w:rPr>
        <w:annotationRef/>
      </w:r>
      <w:r>
        <w:rPr>
          <w:rFonts w:hint="cs"/>
          <w:rtl/>
        </w:rPr>
        <w:t xml:space="preserve">מכאן והלאה כתב אחר בעל מאפיינים שונים. למשל: כתיבת המילה אל ולא </w:t>
      </w:r>
      <w:r w:rsidRPr="006F17AC">
        <w:rPr>
          <w:rFonts w:cs="Arial" w:hint="cs"/>
          <w:rtl/>
        </w:rPr>
        <w:t>ﭏ</w:t>
      </w:r>
      <w:r>
        <w:rPr>
          <w:rFonts w:hint="cs"/>
          <w:rtl/>
        </w:rPr>
        <w:t xml:space="preserve"> והרבה פעמים גולש מעבר לשורה ולכן חוזר על מילים בשורה הבאה.</w:t>
      </w:r>
    </w:p>
  </w:comment>
  <w:comment w:id="552" w:author="אורן ישי הירשהורן" w:date="2020-05-26T12:23:00Z" w:initials="איה">
    <w:p w14:paraId="53CAA036" w14:textId="1F712863" w:rsidR="00476599" w:rsidRDefault="00476599">
      <w:pPr>
        <w:pStyle w:val="CommentText"/>
      </w:pPr>
      <w:r>
        <w:rPr>
          <w:rStyle w:val="CommentReference"/>
        </w:rPr>
        <w:annotationRef/>
      </w:r>
    </w:p>
  </w:comment>
  <w:comment w:id="553" w:author="אורן ישי הירשהורן" w:date="2020-05-26T12:23:00Z" w:initials="איה">
    <w:p w14:paraId="1EF43548" w14:textId="471A23F7" w:rsidR="00476599" w:rsidRDefault="00476599">
      <w:pPr>
        <w:pStyle w:val="CommentText"/>
      </w:pPr>
      <w:r>
        <w:rPr>
          <w:rStyle w:val="CommentReference"/>
        </w:rPr>
        <w:annotationRef/>
      </w:r>
      <w:r>
        <w:rPr>
          <w:rFonts w:hint="cs"/>
          <w:rtl/>
        </w:rPr>
        <w:t>זה מידע לפסקת פתיחה, ואגרתי כבר אותו ועוד פרטים. אבל האם יש מה לציין חוץ מזה בגוף הטקטסט או בשוליו? שיבינו שזה בכוונה ככה?</w:t>
      </w:r>
    </w:p>
  </w:comment>
  <w:comment w:id="561" w:author="אורן ישי הירשהורן" w:date="2020-05-26T12:26:00Z" w:initials="איה">
    <w:p w14:paraId="16F6C80D" w14:textId="78962C51" w:rsidR="00476599" w:rsidRDefault="00476599">
      <w:pPr>
        <w:pStyle w:val="CommentText"/>
        <w:rPr>
          <w:rtl/>
        </w:rPr>
      </w:pPr>
      <w:r>
        <w:rPr>
          <w:rStyle w:val="CommentReference"/>
        </w:rPr>
        <w:annotationRef/>
      </w:r>
      <w:r>
        <w:rPr>
          <w:rFonts w:hint="cs"/>
          <w:rtl/>
        </w:rPr>
        <w:t>יש כאן מילה שאין לי אפילו ניחוש לגביה. האם (לפי הסיגלא ששלחת לפי בוואטסאפ) כך צריך לעשות? או שלנחש ולהוסיף נקודה לפני האות הראשונה, אם הבנתי נכון את הסיגלא? בכת"י ירושלים זה עולם. והגיוני. פה לא.</w:t>
      </w:r>
    </w:p>
  </w:comment>
  <w:comment w:id="636" w:author="אורן ישי הירשהורן" w:date="2020-05-26T13:10:00Z" w:initials="איה">
    <w:p w14:paraId="363C3293" w14:textId="3D83277F" w:rsidR="00476599" w:rsidRDefault="00476599">
      <w:pPr>
        <w:pStyle w:val="CommentText"/>
      </w:pPr>
      <w:r>
        <w:rPr>
          <w:rStyle w:val="CommentReference"/>
        </w:rPr>
        <w:annotationRef/>
      </w:r>
      <w:r>
        <w:rPr>
          <w:rFonts w:hint="cs"/>
          <w:rtl/>
        </w:rPr>
        <w:t>הק' מעט מחוקה ותכלס יותר הגיוני בלי הק'. מה עושים עם זה?</w:t>
      </w:r>
    </w:p>
  </w:comment>
  <w:comment w:id="655" w:author="אורן ישי הירשהורן" w:date="2020-05-26T13:24:00Z" w:initials="איה">
    <w:p w14:paraId="28A1DD7D" w14:textId="40A1DEAF" w:rsidR="00476599" w:rsidRDefault="00476599">
      <w:pPr>
        <w:pStyle w:val="CommentText"/>
      </w:pPr>
      <w:r>
        <w:rPr>
          <w:rStyle w:val="CommentReference"/>
        </w:rPr>
        <w:annotationRef/>
      </w:r>
      <w:r>
        <w:rPr>
          <w:rFonts w:hint="cs"/>
          <w:rtl/>
        </w:rPr>
        <w:t>יש כאן כפילות שהיא טעות בטוח</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B74665" w15:done="0"/>
  <w15:commentEx w15:paraId="27A2AA63" w15:paraIdParent="29B74665" w15:done="0"/>
  <w15:commentEx w15:paraId="3A9AB12A" w15:done="0"/>
  <w15:commentEx w15:paraId="0C428BAB" w15:done="0"/>
  <w15:commentEx w15:paraId="029D62FF" w15:done="0"/>
  <w15:commentEx w15:paraId="5C731E3B" w15:done="0"/>
  <w15:commentEx w15:paraId="4B8A915B" w15:done="0"/>
  <w15:commentEx w15:paraId="60B113B8" w15:done="0"/>
  <w15:commentEx w15:paraId="2EBF7986" w15:paraIdParent="60B113B8" w15:done="0"/>
  <w15:commentEx w15:paraId="23A522EE" w15:done="0"/>
  <w15:commentEx w15:paraId="1C16BBE4" w15:done="0"/>
  <w15:commentEx w15:paraId="66335FC7" w15:done="0"/>
  <w15:commentEx w15:paraId="56005341" w15:done="0"/>
  <w15:commentEx w15:paraId="6FCDD0D8" w15:done="0"/>
  <w15:commentEx w15:paraId="3C7F8A1C" w15:done="0"/>
  <w15:commentEx w15:paraId="30504D09" w15:done="0"/>
  <w15:commentEx w15:paraId="77C98E0E" w15:paraIdParent="30504D09" w15:done="0"/>
  <w15:commentEx w15:paraId="153413AB" w15:done="0"/>
  <w15:commentEx w15:paraId="665319D8" w15:paraIdParent="153413AB" w15:done="0"/>
  <w15:commentEx w15:paraId="6E0BCA6E" w15:paraIdParent="153413AB" w15:done="0"/>
  <w15:commentEx w15:paraId="786507B7" w15:done="0"/>
  <w15:commentEx w15:paraId="012C41CB" w15:done="0"/>
  <w15:commentEx w15:paraId="3833F6DB" w15:done="0"/>
  <w15:commentEx w15:paraId="6E7ACECB" w15:done="0"/>
  <w15:commentEx w15:paraId="55F79092" w15:done="0"/>
  <w15:commentEx w15:paraId="50FAA9CB" w15:done="0"/>
  <w15:commentEx w15:paraId="53CAA036" w15:done="0"/>
  <w15:commentEx w15:paraId="1EF43548" w15:paraIdParent="53CAA036" w15:done="0"/>
  <w15:commentEx w15:paraId="16F6C80D" w15:done="0"/>
  <w15:commentEx w15:paraId="363C3293" w15:done="0"/>
  <w15:commentEx w15:paraId="28A1DD7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277A1A0" w16cex:dateUtc="2020-05-26T11:09:00Z"/>
  <w16cex:commentExtensible w16cex:durableId="22762502" w16cex:dateUtc="2020-05-25T08:05:00Z"/>
  <w16cex:commentExtensible w16cex:durableId="22762682" w16cex:dateUtc="2020-05-25T08:12:00Z"/>
  <w16cex:commentExtensible w16cex:durableId="22762B06" w16cex:dateUtc="2020-05-25T08:31:00Z"/>
  <w16cex:commentExtensible w16cex:durableId="22762B8E" w16cex:dateUtc="2020-05-25T08:33:00Z"/>
  <w16cex:commentExtensible w16cex:durableId="22762BB2" w16cex:dateUtc="2020-05-25T08:34:00Z"/>
  <w16cex:commentExtensible w16cex:durableId="22762DC5" w16cex:dateUtc="2020-05-25T08:43:00Z"/>
  <w16cex:commentExtensible w16cex:durableId="22763507" w16cex:dateUtc="2020-05-25T09:13:00Z"/>
  <w16cex:commentExtensible w16cex:durableId="227650D8" w16cex:dateUtc="2020-05-25T11:12:00Z"/>
  <w16cex:commentExtensible w16cex:durableId="22777F1C" w16cex:dateUtc="2020-05-26T08:42:00Z"/>
  <w16cex:commentExtensible w16cex:durableId="2277880C" w16cex:dateUtc="2020-05-26T09:20:00Z"/>
  <w16cex:commentExtensible w16cex:durableId="22778A12" w16cex:dateUtc="2020-05-26T09:29:00Z"/>
  <w16cex:commentExtensible w16cex:durableId="227788BC" w16cex:dateUtc="2020-05-26T09:23:00Z"/>
  <w16cex:commentExtensible w16cex:durableId="227788BD" w16cex:dateUtc="2020-05-26T09:23:00Z"/>
  <w16cex:commentExtensible w16cex:durableId="22778987" w16cex:dateUtc="2020-05-26T09:26:00Z"/>
  <w16cex:commentExtensible w16cex:durableId="227793D4" w16cex:dateUtc="2020-05-26T10:10:00Z"/>
  <w16cex:commentExtensible w16cex:durableId="22779722" w16cex:dateUtc="2020-05-26T10: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B74665" w16cid:durableId="226FCCBC"/>
  <w16cid:commentId w16cid:paraId="27A2AA63" w16cid:durableId="2277A1A0"/>
  <w16cid:commentId w16cid:paraId="3A9AB12A" w16cid:durableId="226FCCBD"/>
  <w16cid:commentId w16cid:paraId="0C428BAB" w16cid:durableId="22762502"/>
  <w16cid:commentId w16cid:paraId="029D62FF" w16cid:durableId="226FCCBE"/>
  <w16cid:commentId w16cid:paraId="5C731E3B" w16cid:durableId="226FCCBF"/>
  <w16cid:commentId w16cid:paraId="4B8A915B" w16cid:durableId="226FCCC0"/>
  <w16cid:commentId w16cid:paraId="60B113B8" w16cid:durableId="226FCCC1"/>
  <w16cid:commentId w16cid:paraId="2EBF7986" w16cid:durableId="22762682"/>
  <w16cid:commentId w16cid:paraId="23A522EE" w16cid:durableId="226FCCC2"/>
  <w16cid:commentId w16cid:paraId="1C16BBE4" w16cid:durableId="226FCCC3"/>
  <w16cid:commentId w16cid:paraId="66335FC7" w16cid:durableId="226FCCC4"/>
  <w16cid:commentId w16cid:paraId="56005341" w16cid:durableId="226FCCC5"/>
  <w16cid:commentId w16cid:paraId="6FCDD0D8" w16cid:durableId="226FCCC6"/>
  <w16cid:commentId w16cid:paraId="3C7F8A1C" w16cid:durableId="226FCCC7"/>
  <w16cid:commentId w16cid:paraId="30504D09" w16cid:durableId="226FCCC8"/>
  <w16cid:commentId w16cid:paraId="77C98E0E" w16cid:durableId="22762B06"/>
  <w16cid:commentId w16cid:paraId="153413AB" w16cid:durableId="226FCCC9"/>
  <w16cid:commentId w16cid:paraId="665319D8" w16cid:durableId="22762B8E"/>
  <w16cid:commentId w16cid:paraId="6E0BCA6E" w16cid:durableId="22762BB2"/>
  <w16cid:commentId w16cid:paraId="786507B7" w16cid:durableId="22762DC5"/>
  <w16cid:commentId w16cid:paraId="012C41CB" w16cid:durableId="22763507"/>
  <w16cid:commentId w16cid:paraId="3833F6DB" w16cid:durableId="227650D8"/>
  <w16cid:commentId w16cid:paraId="6E7ACECB" w16cid:durableId="22777F1C"/>
  <w16cid:commentId w16cid:paraId="55F79092" w16cid:durableId="2277880C"/>
  <w16cid:commentId w16cid:paraId="50FAA9CB" w16cid:durableId="22778A12"/>
  <w16cid:commentId w16cid:paraId="53CAA036" w16cid:durableId="227788BC"/>
  <w16cid:commentId w16cid:paraId="1EF43548" w16cid:durableId="227788BD"/>
  <w16cid:commentId w16cid:paraId="16F6C80D" w16cid:durableId="22778987"/>
  <w16cid:commentId w16cid:paraId="363C3293" w16cid:durableId="227793D4"/>
  <w16cid:commentId w16cid:paraId="28A1DD7D" w16cid:durableId="2277972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DF7E3" w14:textId="77777777" w:rsidR="00EC73AE" w:rsidRDefault="00EC73AE" w:rsidP="00F612E6">
      <w:pPr>
        <w:spacing w:after="0" w:line="240" w:lineRule="auto"/>
      </w:pPr>
      <w:r>
        <w:separator/>
      </w:r>
    </w:p>
  </w:endnote>
  <w:endnote w:type="continuationSeparator" w:id="0">
    <w:p w14:paraId="78DB9997" w14:textId="77777777" w:rsidR="00EC73AE" w:rsidRDefault="00EC73AE" w:rsidP="00F612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523DA" w14:textId="77777777" w:rsidR="00EC73AE" w:rsidRDefault="00EC73AE" w:rsidP="00F612E6">
      <w:pPr>
        <w:spacing w:after="0" w:line="240" w:lineRule="auto"/>
      </w:pPr>
      <w:r>
        <w:separator/>
      </w:r>
    </w:p>
  </w:footnote>
  <w:footnote w:type="continuationSeparator" w:id="0">
    <w:p w14:paraId="1A47F1C5" w14:textId="77777777" w:rsidR="00EC73AE" w:rsidRDefault="00EC73AE" w:rsidP="00F612E6">
      <w:pPr>
        <w:spacing w:after="0" w:line="240" w:lineRule="auto"/>
      </w:pPr>
      <w:r>
        <w:continuationSeparator/>
      </w:r>
    </w:p>
  </w:footnote>
  <w:footnote w:id="1">
    <w:p w14:paraId="3E783968" w14:textId="42517F24" w:rsidR="00476599" w:rsidDel="003A53FC" w:rsidRDefault="00476599">
      <w:pPr>
        <w:pStyle w:val="FootnoteText"/>
        <w:rPr>
          <w:del w:id="25" w:author="אורן ישי הירשהורן" w:date="2020-05-25T10:28:00Z"/>
          <w:rtl/>
        </w:rPr>
      </w:pPr>
      <w:del w:id="26" w:author="אורן ישי הירשהורן" w:date="2020-05-25T10:28:00Z">
        <w:r w:rsidDel="003A53FC">
          <w:rPr>
            <w:rStyle w:val="FootnoteReference"/>
          </w:rPr>
          <w:footnoteRef/>
        </w:r>
        <w:r w:rsidDel="003A53FC">
          <w:rPr>
            <w:rtl/>
          </w:rPr>
          <w:delText xml:space="preserve"> </w:delText>
        </w:r>
        <w:r w:rsidDel="003A53FC">
          <w:rPr>
            <w:rFonts w:hint="cs"/>
            <w:rtl/>
          </w:rPr>
          <w:delText>מעט לא ברור, פוענח ע"פ השוואה לכת"י ירושלים</w:delText>
        </w:r>
      </w:del>
    </w:p>
  </w:footnote>
  <w:footnote w:id="2">
    <w:p w14:paraId="23EA7519" w14:textId="6AD3ECCC" w:rsidR="00476599" w:rsidDel="008F6225" w:rsidRDefault="00476599">
      <w:pPr>
        <w:pStyle w:val="FootnoteText"/>
        <w:rPr>
          <w:del w:id="36" w:author="אורן ישי הירשהורן" w:date="2020-05-25T10:54:00Z"/>
        </w:rPr>
      </w:pPr>
      <w:del w:id="37" w:author="אורן ישי הירשהורן" w:date="2020-05-25T10:54:00Z">
        <w:r w:rsidDel="008F6225">
          <w:rPr>
            <w:rStyle w:val="FootnoteReference"/>
          </w:rPr>
          <w:footnoteRef/>
        </w:r>
        <w:r w:rsidDel="008F6225">
          <w:rPr>
            <w:rtl/>
          </w:rPr>
          <w:delText xml:space="preserve"> </w:delText>
        </w:r>
        <w:r w:rsidDel="008F6225">
          <w:rPr>
            <w:rFonts w:hint="cs"/>
            <w:rtl/>
          </w:rPr>
          <w:delText>ע"פ השוואה לכ"י ירושלים</w:delText>
        </w:r>
      </w:del>
    </w:p>
  </w:footnote>
  <w:footnote w:id="3">
    <w:p w14:paraId="01E2F708" w14:textId="37B09C8E" w:rsidR="00476599" w:rsidDel="0054448E" w:rsidRDefault="00476599">
      <w:pPr>
        <w:pStyle w:val="FootnoteText"/>
        <w:rPr>
          <w:del w:id="41" w:author="אורן ישי הירשהורן" w:date="2020-05-25T11:00:00Z"/>
        </w:rPr>
      </w:pPr>
      <w:del w:id="42" w:author="אורן ישי הירשהורן" w:date="2020-05-25T11:00:00Z">
        <w:r w:rsidDel="0054448E">
          <w:rPr>
            <w:rStyle w:val="FootnoteReference"/>
          </w:rPr>
          <w:footnoteRef/>
        </w:r>
        <w:r w:rsidDel="0054448E">
          <w:rPr>
            <w:rtl/>
          </w:rPr>
          <w:delText xml:space="preserve"> </w:delText>
        </w:r>
        <w:r w:rsidDel="0054448E">
          <w:rPr>
            <w:rFonts w:hint="cs"/>
            <w:rtl/>
          </w:rPr>
          <w:delText>משהו מוזר בם הזו. למה הלמעלה נשמח ככה כאילו זו ה'?</w:delText>
        </w:r>
      </w:del>
    </w:p>
  </w:footnote>
  <w:footnote w:id="4">
    <w:p w14:paraId="00FE2E62" w14:textId="3ACC4594" w:rsidR="00476599" w:rsidDel="0054448E" w:rsidRDefault="00476599">
      <w:pPr>
        <w:pStyle w:val="FootnoteText"/>
        <w:rPr>
          <w:del w:id="55" w:author="אורן ישי הירשהורן" w:date="2020-05-25T11:09:00Z"/>
        </w:rPr>
      </w:pPr>
      <w:del w:id="56" w:author="אורן ישי הירשהורן" w:date="2020-05-25T11:09:00Z">
        <w:r w:rsidDel="0054448E">
          <w:rPr>
            <w:rStyle w:val="FootnoteReference"/>
          </w:rPr>
          <w:footnoteRef/>
        </w:r>
        <w:r w:rsidDel="0054448E">
          <w:rPr>
            <w:rtl/>
          </w:rPr>
          <w:delText xml:space="preserve"> </w:delText>
        </w:r>
        <w:r w:rsidDel="0054448E">
          <w:rPr>
            <w:rFonts w:hint="cs"/>
            <w:rtl/>
          </w:rPr>
          <w:delText>למה לא מסיים מילים כאן? וגם: צירה מוחלפת ביו"ד?</w:delText>
        </w:r>
      </w:del>
    </w:p>
  </w:footnote>
  <w:footnote w:id="5">
    <w:p w14:paraId="4F031739" w14:textId="1FBBB084" w:rsidR="00476599" w:rsidDel="0054448E" w:rsidRDefault="00476599">
      <w:pPr>
        <w:pStyle w:val="FootnoteText"/>
        <w:rPr>
          <w:del w:id="60" w:author="אורן ישי הירשהורן" w:date="2020-05-25T11:09:00Z"/>
        </w:rPr>
      </w:pPr>
      <w:del w:id="61" w:author="אורן ישי הירשהורן" w:date="2020-05-25T11:09:00Z">
        <w:r w:rsidDel="0054448E">
          <w:rPr>
            <w:rStyle w:val="FootnoteReference"/>
          </w:rPr>
          <w:footnoteRef/>
        </w:r>
        <w:r w:rsidDel="0054448E">
          <w:rPr>
            <w:rtl/>
          </w:rPr>
          <w:delText xml:space="preserve"> </w:delText>
        </w:r>
        <w:r w:rsidDel="0054448E">
          <w:rPr>
            <w:rFonts w:hint="cs"/>
            <w:rtl/>
          </w:rPr>
          <w:delText>מחוק קצת בצילום. מעניין אם יש כאן ציר"ה שהוחלף ביו"ד.</w:delText>
        </w:r>
      </w:del>
    </w:p>
  </w:footnote>
  <w:footnote w:id="6">
    <w:p w14:paraId="7BD6DE91" w14:textId="363CB392" w:rsidR="00476599" w:rsidDel="0054448E" w:rsidRDefault="00476599">
      <w:pPr>
        <w:pStyle w:val="FootnoteText"/>
        <w:rPr>
          <w:del w:id="65" w:author="אורן ישי הירשהורן" w:date="2020-05-25T11:10:00Z"/>
        </w:rPr>
      </w:pPr>
      <w:del w:id="66" w:author="אורן ישי הירשהורן" w:date="2020-05-25T11:10:00Z">
        <w:r w:rsidDel="0054448E">
          <w:rPr>
            <w:rStyle w:val="FootnoteReference"/>
          </w:rPr>
          <w:footnoteRef/>
        </w:r>
        <w:r w:rsidDel="0054448E">
          <w:rPr>
            <w:rtl/>
          </w:rPr>
          <w:delText xml:space="preserve"> </w:delText>
        </w:r>
        <w:r w:rsidDel="0054448E">
          <w:rPr>
            <w:rFonts w:hint="cs"/>
            <w:rtl/>
          </w:rPr>
          <w:delText>שוב עם ה ם הזו</w:delText>
        </w:r>
      </w:del>
    </w:p>
  </w:footnote>
  <w:footnote w:id="7">
    <w:p w14:paraId="4402FB46" w14:textId="0D1144C1" w:rsidR="00476599" w:rsidDel="00D052FD" w:rsidRDefault="00476599">
      <w:pPr>
        <w:pStyle w:val="FootnoteText"/>
        <w:rPr>
          <w:del w:id="69" w:author="אורן ישי הירשהורן" w:date="2020-05-25T11:11:00Z"/>
        </w:rPr>
      </w:pPr>
      <w:del w:id="70" w:author="אורן ישי הירשהורן" w:date="2020-05-25T11:11:00Z">
        <w:r w:rsidDel="00D052FD">
          <w:rPr>
            <w:rFonts w:hint="cs"/>
            <w:rtl/>
          </w:rPr>
          <w:delText>טעות סופר?</w:delText>
        </w:r>
        <w:r w:rsidDel="00D052FD">
          <w:rPr>
            <w:rStyle w:val="FootnoteReference"/>
          </w:rPr>
          <w:footnoteRef/>
        </w:r>
        <w:r w:rsidDel="00D052FD">
          <w:rPr>
            <w:rtl/>
          </w:rPr>
          <w:delText xml:space="preserve"> </w:delText>
        </w:r>
      </w:del>
    </w:p>
  </w:footnote>
  <w:footnote w:id="8">
    <w:p w14:paraId="0FDED99B" w14:textId="754DFB0B" w:rsidR="00476599" w:rsidDel="00D052FD" w:rsidRDefault="00476599">
      <w:pPr>
        <w:pStyle w:val="FootnoteText"/>
        <w:rPr>
          <w:del w:id="72" w:author="אורן ישי הירשהורן" w:date="2020-05-25T11:15:00Z"/>
          <w:rtl/>
        </w:rPr>
      </w:pPr>
      <w:del w:id="73" w:author="אורן ישי הירשהורן" w:date="2020-05-25T11:15:00Z">
        <w:r w:rsidDel="00D052FD">
          <w:rPr>
            <w:rStyle w:val="FootnoteReference"/>
          </w:rPr>
          <w:footnoteRef/>
        </w:r>
        <w:r w:rsidDel="00D052FD">
          <w:rPr>
            <w:rtl/>
          </w:rPr>
          <w:delText xml:space="preserve"> </w:delText>
        </w:r>
        <w:r w:rsidDel="00D052FD">
          <w:rPr>
            <w:rFonts w:hint="cs"/>
            <w:rtl/>
          </w:rPr>
          <w:delText>אולי בסוף פסוק מקצרים מילה?</w:delText>
        </w:r>
      </w:del>
    </w:p>
  </w:footnote>
  <w:footnote w:id="9">
    <w:p w14:paraId="15BCE0F6" w14:textId="24CE42EF" w:rsidR="00476599" w:rsidDel="00D052FD" w:rsidRDefault="00476599">
      <w:pPr>
        <w:pStyle w:val="FootnoteText"/>
        <w:rPr>
          <w:del w:id="78" w:author="אורן ישי הירשהורן" w:date="2020-05-25T11:14:00Z"/>
        </w:rPr>
      </w:pPr>
      <w:del w:id="79" w:author="אורן ישי הירשהורן" w:date="2020-05-25T11:14:00Z">
        <w:r w:rsidDel="00D052FD">
          <w:rPr>
            <w:rStyle w:val="FootnoteReference"/>
          </w:rPr>
          <w:footnoteRef/>
        </w:r>
        <w:r w:rsidDel="00D052FD">
          <w:rPr>
            <w:rtl/>
          </w:rPr>
          <w:delText xml:space="preserve"> </w:delText>
        </w:r>
        <w:r w:rsidDel="00D052FD">
          <w:rPr>
            <w:rFonts w:hint="cs"/>
            <w:rtl/>
          </w:rPr>
          <w:delText>יונה</w:delText>
        </w:r>
      </w:del>
    </w:p>
  </w:footnote>
  <w:footnote w:id="10">
    <w:p w14:paraId="6664C518" w14:textId="78F4F6B7" w:rsidR="00476599" w:rsidDel="00D052FD" w:rsidRDefault="00476599">
      <w:pPr>
        <w:pStyle w:val="FootnoteText"/>
        <w:rPr>
          <w:del w:id="83" w:author="אורן ישי הירשהורן" w:date="2020-05-25T11:13:00Z"/>
          <w:rtl/>
        </w:rPr>
      </w:pPr>
      <w:del w:id="84" w:author="אורן ישי הירשהורן" w:date="2020-05-25T11:13:00Z">
        <w:r w:rsidDel="00D052FD">
          <w:rPr>
            <w:rStyle w:val="FootnoteReference"/>
          </w:rPr>
          <w:footnoteRef/>
        </w:r>
        <w:r w:rsidDel="00D052FD">
          <w:rPr>
            <w:rtl/>
          </w:rPr>
          <w:delText xml:space="preserve"> </w:delText>
        </w:r>
        <w:r w:rsidDel="00D052FD">
          <w:rPr>
            <w:rFonts w:hint="cs"/>
            <w:rtl/>
          </w:rPr>
          <w:delText>גויים כנראה. ובכת"י ירושלים מופיע הגוים</w:delText>
        </w:r>
      </w:del>
    </w:p>
  </w:footnote>
  <w:footnote w:id="11">
    <w:p w14:paraId="18C8E4AA" w14:textId="7D48AB6A" w:rsidR="00476599" w:rsidDel="00D052FD" w:rsidRDefault="00476599">
      <w:pPr>
        <w:pStyle w:val="FootnoteText"/>
        <w:rPr>
          <w:del w:id="89" w:author="אורן ישי הירשהורן" w:date="2020-05-25T11:15:00Z"/>
        </w:rPr>
      </w:pPr>
      <w:del w:id="90" w:author="אורן ישי הירשהורן" w:date="2020-05-25T11:15:00Z">
        <w:r w:rsidDel="00D052FD">
          <w:rPr>
            <w:rStyle w:val="FootnoteReference"/>
          </w:rPr>
          <w:footnoteRef/>
        </w:r>
        <w:r w:rsidDel="00D052FD">
          <w:rPr>
            <w:rtl/>
          </w:rPr>
          <w:delText xml:space="preserve"> </w:delText>
        </w:r>
        <w:r w:rsidDel="00D052FD">
          <w:rPr>
            <w:rFonts w:hint="cs"/>
            <w:rtl/>
          </w:rPr>
          <w:delText>נכתב בא"ל מחוברים. ובגרש אחרי הק'</w:delText>
        </w:r>
      </w:del>
    </w:p>
  </w:footnote>
  <w:footnote w:id="12">
    <w:p w14:paraId="777B99E2" w14:textId="6A832D8E" w:rsidR="00476599" w:rsidDel="00D052FD" w:rsidRDefault="00476599">
      <w:pPr>
        <w:pStyle w:val="FootnoteText"/>
        <w:rPr>
          <w:del w:id="92" w:author="אורן ישי הירשהורן" w:date="2020-05-25T11:15:00Z"/>
        </w:rPr>
      </w:pPr>
      <w:del w:id="93" w:author="אורן ישי הירשהורן" w:date="2020-05-25T11:15:00Z">
        <w:r w:rsidDel="00D052FD">
          <w:rPr>
            <w:rStyle w:val="FootnoteReference"/>
          </w:rPr>
          <w:footnoteRef/>
        </w:r>
        <w:r w:rsidDel="00D052FD">
          <w:rPr>
            <w:rtl/>
          </w:rPr>
          <w:delText xml:space="preserve"> </w:delText>
        </w:r>
        <w:r w:rsidDel="00D052FD">
          <w:rPr>
            <w:rFonts w:hint="cs"/>
            <w:rtl/>
          </w:rPr>
          <w:delText>מגילת אסתר</w:delText>
        </w:r>
      </w:del>
    </w:p>
  </w:footnote>
  <w:footnote w:id="13">
    <w:p w14:paraId="1EB3763C" w14:textId="14C9A0BA" w:rsidR="00476599" w:rsidDel="00D052FD" w:rsidRDefault="00476599">
      <w:pPr>
        <w:pStyle w:val="FootnoteText"/>
        <w:rPr>
          <w:del w:id="95" w:author="אורן ישי הירשהורן" w:date="2020-05-25T11:16:00Z"/>
        </w:rPr>
      </w:pPr>
      <w:del w:id="96" w:author="אורן ישי הירשהורן" w:date="2020-05-25T11:16:00Z">
        <w:r w:rsidDel="00D052FD">
          <w:rPr>
            <w:rStyle w:val="FootnoteReference"/>
          </w:rPr>
          <w:footnoteRef/>
        </w:r>
        <w:r w:rsidDel="00D052FD">
          <w:rPr>
            <w:rtl/>
          </w:rPr>
          <w:delText xml:space="preserve"> </w:delText>
        </w:r>
        <w:r w:rsidDel="00D052FD">
          <w:rPr>
            <w:rFonts w:hint="cs"/>
            <w:rtl/>
          </w:rPr>
          <w:delText>יוסף</w:delText>
        </w:r>
      </w:del>
    </w:p>
  </w:footnote>
  <w:footnote w:id="14">
    <w:p w14:paraId="259EAE4E" w14:textId="04ABA8DF" w:rsidR="00476599" w:rsidDel="00D052FD" w:rsidRDefault="00476599">
      <w:pPr>
        <w:pStyle w:val="FootnoteText"/>
        <w:rPr>
          <w:del w:id="102" w:author="אורן ישי הירשהורן" w:date="2020-05-25T11:16:00Z"/>
        </w:rPr>
      </w:pPr>
      <w:del w:id="103" w:author="אורן ישי הירשהורן" w:date="2020-05-25T11:16:00Z">
        <w:r w:rsidDel="00D052FD">
          <w:rPr>
            <w:rStyle w:val="FootnoteReference"/>
          </w:rPr>
          <w:footnoteRef/>
        </w:r>
        <w:r w:rsidDel="00D052FD">
          <w:rPr>
            <w:rtl/>
          </w:rPr>
          <w:delText xml:space="preserve"> </w:delText>
        </w:r>
        <w:r w:rsidDel="00D052FD">
          <w:rPr>
            <w:rFonts w:hint="cs"/>
            <w:rtl/>
          </w:rPr>
          <w:delText>שוב הצירה הזה</w:delText>
        </w:r>
      </w:del>
    </w:p>
  </w:footnote>
  <w:footnote w:id="15">
    <w:p w14:paraId="59FCF7C2" w14:textId="5D4C483F" w:rsidR="00476599" w:rsidRDefault="00476599">
      <w:pPr>
        <w:pStyle w:val="FootnoteText"/>
      </w:pPr>
      <w:r>
        <w:rPr>
          <w:rStyle w:val="FootnoteReference"/>
        </w:rPr>
        <w:footnoteRef/>
      </w:r>
      <w:r>
        <w:rPr>
          <w:rtl/>
        </w:rPr>
        <w:t xml:space="preserve"> </w:t>
      </w:r>
      <w:r>
        <w:rPr>
          <w:rFonts w:hint="cs"/>
          <w:rtl/>
        </w:rPr>
        <w:t>רווח בין פרשיות</w:t>
      </w:r>
    </w:p>
  </w:footnote>
  <w:footnote w:id="16">
    <w:p w14:paraId="15BED3C2" w14:textId="5312E5C5" w:rsidR="00476599" w:rsidDel="00D052FD" w:rsidRDefault="00476599">
      <w:pPr>
        <w:pStyle w:val="FootnoteText"/>
        <w:rPr>
          <w:del w:id="131" w:author="אורן ישי הירשהורן" w:date="2020-05-25T11:20:00Z"/>
        </w:rPr>
      </w:pPr>
      <w:del w:id="132" w:author="אורן ישי הירשהורן" w:date="2020-05-25T11:20:00Z">
        <w:r w:rsidDel="00D052FD">
          <w:rPr>
            <w:rStyle w:val="FootnoteReference"/>
          </w:rPr>
          <w:footnoteRef/>
        </w:r>
        <w:r w:rsidDel="00D052FD">
          <w:rPr>
            <w:rtl/>
          </w:rPr>
          <w:delText xml:space="preserve"> </w:delText>
        </w:r>
        <w:r w:rsidDel="00D052FD">
          <w:rPr>
            <w:rFonts w:hint="cs"/>
            <w:rtl/>
          </w:rPr>
          <w:delText>במילה אחת</w:delText>
        </w:r>
      </w:del>
    </w:p>
  </w:footnote>
  <w:footnote w:id="17">
    <w:p w14:paraId="17C03992" w14:textId="7C67707B" w:rsidR="00476599" w:rsidRDefault="00476599">
      <w:pPr>
        <w:pStyle w:val="FootnoteText"/>
      </w:pPr>
      <w:r>
        <w:rPr>
          <w:rStyle w:val="FootnoteReference"/>
        </w:rPr>
        <w:footnoteRef/>
      </w:r>
      <w:r>
        <w:rPr>
          <w:rtl/>
        </w:rPr>
        <w:t xml:space="preserve"> </w:t>
      </w:r>
      <w:r>
        <w:rPr>
          <w:rFonts w:hint="cs"/>
          <w:rtl/>
        </w:rPr>
        <w:t>קינן? חשבתי לומר קיץ, כלומר קץ עם צירה אבל לא תום ץ אחרים.</w:t>
      </w:r>
    </w:p>
  </w:footnote>
  <w:footnote w:id="18">
    <w:p w14:paraId="3CA68A23" w14:textId="389BD198" w:rsidR="00476599" w:rsidRDefault="00476599">
      <w:pPr>
        <w:pStyle w:val="FootnoteText"/>
      </w:pPr>
      <w:r>
        <w:rPr>
          <w:rStyle w:val="FootnoteReference"/>
        </w:rPr>
        <w:footnoteRef/>
      </w:r>
      <w:r>
        <w:rPr>
          <w:rtl/>
        </w:rPr>
        <w:t xml:space="preserve"> </w:t>
      </w:r>
      <w:r>
        <w:rPr>
          <w:rFonts w:hint="cs"/>
          <w:rtl/>
        </w:rPr>
        <w:t>מה טיבה של 'ועל זאת' זו? נראה כמו קרי וכתיב, אבל למה שייך?</w:t>
      </w:r>
    </w:p>
  </w:footnote>
  <w:footnote w:id="19">
    <w:p w14:paraId="3C6ED317" w14:textId="304AF091" w:rsidR="00476599" w:rsidRDefault="00476599">
      <w:pPr>
        <w:pStyle w:val="FootnoteText"/>
      </w:pPr>
      <w:r>
        <w:rPr>
          <w:rStyle w:val="FootnoteReference"/>
        </w:rPr>
        <w:footnoteRef/>
      </w:r>
      <w:r>
        <w:rPr>
          <w:rtl/>
        </w:rPr>
        <w:t xml:space="preserve"> </w:t>
      </w:r>
      <w:r>
        <w:rPr>
          <w:rFonts w:hint="cs"/>
          <w:rtl/>
        </w:rPr>
        <w:t>רווח בן הפרשיות</w:t>
      </w:r>
    </w:p>
  </w:footnote>
  <w:footnote w:id="20">
    <w:p w14:paraId="49559072" w14:textId="7A9BFBF1" w:rsidR="00476599" w:rsidRDefault="00476599">
      <w:pPr>
        <w:pStyle w:val="FootnoteText"/>
      </w:pPr>
      <w:r>
        <w:rPr>
          <w:rStyle w:val="FootnoteReference"/>
        </w:rPr>
        <w:footnoteRef/>
      </w:r>
      <w:r>
        <w:rPr>
          <w:rtl/>
        </w:rPr>
        <w:t xml:space="preserve"> </w:t>
      </w:r>
      <w:r>
        <w:rPr>
          <w:rFonts w:hint="cs"/>
          <w:rtl/>
        </w:rPr>
        <w:t>רווח גדול.</w:t>
      </w:r>
    </w:p>
  </w:footnote>
  <w:footnote w:id="21">
    <w:p w14:paraId="001D2AF5" w14:textId="1B46C682" w:rsidR="00476599" w:rsidDel="00AF496D" w:rsidRDefault="00476599">
      <w:pPr>
        <w:pStyle w:val="FootnoteText"/>
        <w:rPr>
          <w:del w:id="174" w:author="אורן ישי הירשהורן" w:date="2020-05-25T11:35:00Z"/>
        </w:rPr>
      </w:pPr>
      <w:del w:id="175" w:author="אורן ישי הירשהורן" w:date="2020-05-25T11:35:00Z">
        <w:r w:rsidDel="00AF496D">
          <w:rPr>
            <w:rStyle w:val="FootnoteReference"/>
          </w:rPr>
          <w:footnoteRef/>
        </w:r>
        <w:r w:rsidDel="00AF496D">
          <w:rPr>
            <w:rtl/>
          </w:rPr>
          <w:delText xml:space="preserve"> </w:delText>
        </w:r>
        <w:r w:rsidDel="00AF496D">
          <w:rPr>
            <w:rFonts w:hint="cs"/>
            <w:rtl/>
          </w:rPr>
          <w:delText>יש כאן ביטוי כלשהו.</w:delText>
        </w:r>
      </w:del>
    </w:p>
  </w:footnote>
  <w:footnote w:id="22">
    <w:p w14:paraId="46D7B402" w14:textId="14099428" w:rsidR="00476599" w:rsidRDefault="00476599" w:rsidP="000378A4">
      <w:pPr>
        <w:pStyle w:val="FootnoteText"/>
        <w:rPr>
          <w:rtl/>
        </w:rPr>
      </w:pPr>
      <w:r>
        <w:rPr>
          <w:rFonts w:hint="cs"/>
          <w:rtl/>
        </w:rPr>
        <w:t>בעמוס (ח,י) :וכל שיריכם</w:t>
      </w:r>
      <w:r>
        <w:rPr>
          <w:rStyle w:val="FootnoteReference"/>
        </w:rPr>
        <w:footnoteRef/>
      </w:r>
      <w:r>
        <w:rPr>
          <w:rtl/>
        </w:rPr>
        <w:t xml:space="preserve"> </w:t>
      </w:r>
    </w:p>
  </w:footnote>
  <w:footnote w:id="23">
    <w:p w14:paraId="28244140" w14:textId="79ADB828" w:rsidR="00476599" w:rsidRDefault="00476599">
      <w:pPr>
        <w:pStyle w:val="FootnoteText"/>
        <w:rPr>
          <w:rtl/>
        </w:rPr>
      </w:pPr>
      <w:r>
        <w:rPr>
          <w:rStyle w:val="FootnoteReference"/>
        </w:rPr>
        <w:footnoteRef/>
      </w:r>
      <w:r>
        <w:rPr>
          <w:rtl/>
        </w:rPr>
        <w:t xml:space="preserve"> </w:t>
      </w:r>
      <w:r>
        <w:rPr>
          <w:rFonts w:hint="cs"/>
          <w:rtl/>
        </w:rPr>
        <w:t>בכת"י ירושלים: רועה.</w:t>
      </w:r>
      <w:ins w:id="186" w:author="אורן ישי הירשהורן" w:date="2020-05-25T11:45:00Z">
        <w:r>
          <w:rPr>
            <w:rFonts w:hint="cs"/>
            <w:rtl/>
          </w:rPr>
          <w:t xml:space="preserve"> עם זאת, הקריאה כאן אינה מסופקת. זה סתם מוזר. כנראה העתקה לא נכונה.</w:t>
        </w:r>
      </w:ins>
    </w:p>
  </w:footnote>
  <w:footnote w:id="24">
    <w:p w14:paraId="0A229249" w14:textId="0FCE9B01" w:rsidR="00476599" w:rsidRDefault="00476599">
      <w:pPr>
        <w:pStyle w:val="FootnoteText"/>
      </w:pPr>
      <w:r>
        <w:rPr>
          <w:rStyle w:val="FootnoteReference"/>
        </w:rPr>
        <w:footnoteRef/>
      </w:r>
      <w:r>
        <w:rPr>
          <w:rtl/>
        </w:rPr>
        <w:t xml:space="preserve"> </w:t>
      </w:r>
      <w:r>
        <w:rPr>
          <w:rFonts w:hint="cs"/>
          <w:rtl/>
        </w:rPr>
        <w:t>יש כאן משהו תנ"כי בטוח</w:t>
      </w:r>
    </w:p>
  </w:footnote>
  <w:footnote w:id="25">
    <w:p w14:paraId="231AC431" w14:textId="298EF9F5" w:rsidR="00476599" w:rsidRDefault="00476599">
      <w:pPr>
        <w:pStyle w:val="FootnoteText"/>
      </w:pPr>
      <w:r>
        <w:rPr>
          <w:rStyle w:val="FootnoteReference"/>
        </w:rPr>
        <w:footnoteRef/>
      </w:r>
      <w:r>
        <w:rPr>
          <w:rtl/>
        </w:rPr>
        <w:t xml:space="preserve"> </w:t>
      </w:r>
      <w:r>
        <w:rPr>
          <w:rFonts w:hint="cs"/>
          <w:rtl/>
        </w:rPr>
        <w:t>לכאורה צ"ל איה. וזו לשון מקראית כלשהיא, לא זוכר מאיפה. ובכת"י ירושלים": איה.</w:t>
      </w:r>
    </w:p>
  </w:footnote>
  <w:footnote w:id="26">
    <w:p w14:paraId="05513B19" w14:textId="7F4B6848" w:rsidR="00476599" w:rsidDel="00A920EC" w:rsidRDefault="00476599">
      <w:pPr>
        <w:pStyle w:val="FootnoteText"/>
        <w:rPr>
          <w:del w:id="195" w:author="אורן ישי הירשהורן" w:date="2020-05-25T11:49:00Z"/>
          <w:rtl/>
        </w:rPr>
      </w:pPr>
      <w:del w:id="196" w:author="אורן ישי הירשהורן" w:date="2020-05-25T11:49:00Z">
        <w:r w:rsidDel="00A920EC">
          <w:rPr>
            <w:rStyle w:val="FootnoteReference"/>
          </w:rPr>
          <w:footnoteRef/>
        </w:r>
        <w:r w:rsidDel="00A920EC">
          <w:rPr>
            <w:rtl/>
          </w:rPr>
          <w:delText xml:space="preserve"> </w:delText>
        </w:r>
        <w:r w:rsidDel="00A920EC">
          <w:rPr>
            <w:rFonts w:hint="cs"/>
            <w:rtl/>
          </w:rPr>
          <w:delText>איכה, למשל</w:delText>
        </w:r>
      </w:del>
    </w:p>
  </w:footnote>
  <w:footnote w:id="27">
    <w:p w14:paraId="7B62E13E" w14:textId="14B0A85D" w:rsidR="00476599" w:rsidRDefault="00476599">
      <w:pPr>
        <w:pStyle w:val="FootnoteText"/>
      </w:pPr>
      <w:r>
        <w:rPr>
          <w:rStyle w:val="FootnoteReference"/>
        </w:rPr>
        <w:footnoteRef/>
      </w:r>
      <w:r>
        <w:rPr>
          <w:rtl/>
        </w:rPr>
        <w:t xml:space="preserve"> </w:t>
      </w:r>
      <w:r>
        <w:rPr>
          <w:rFonts w:hint="cs"/>
          <w:rtl/>
        </w:rPr>
        <w:t>יעקב אבינו, שם שם!</w:t>
      </w:r>
    </w:p>
  </w:footnote>
  <w:footnote w:id="28">
    <w:p w14:paraId="2EE14AAD" w14:textId="52D1FBEA" w:rsidR="00476599" w:rsidRDefault="00476599">
      <w:pPr>
        <w:pStyle w:val="FootnoteText"/>
        <w:rPr>
          <w:rtl/>
        </w:rPr>
      </w:pPr>
      <w:r>
        <w:rPr>
          <w:rStyle w:val="FootnoteReference"/>
        </w:rPr>
        <w:footnoteRef/>
      </w:r>
      <w:r>
        <w:rPr>
          <w:rtl/>
        </w:rPr>
        <w:t xml:space="preserve"> </w:t>
      </w:r>
      <w:r>
        <w:rPr>
          <w:rFonts w:hint="cs"/>
          <w:rtl/>
        </w:rPr>
        <w:t>בראשיתי משהו</w:t>
      </w:r>
    </w:p>
  </w:footnote>
  <w:footnote w:id="29">
    <w:p w14:paraId="4B8DA913" w14:textId="7D192138" w:rsidR="00476599" w:rsidDel="00B3779C" w:rsidRDefault="00476599">
      <w:pPr>
        <w:pStyle w:val="FootnoteText"/>
        <w:rPr>
          <w:del w:id="244" w:author="אורן ישי הירשהורן" w:date="2020-05-25T12:37:00Z"/>
        </w:rPr>
      </w:pPr>
      <w:del w:id="245" w:author="אורן ישי הירשהורן" w:date="2020-05-25T12:37:00Z">
        <w:r w:rsidDel="00B3779C">
          <w:rPr>
            <w:rStyle w:val="FootnoteReference"/>
          </w:rPr>
          <w:footnoteRef/>
        </w:r>
        <w:r w:rsidDel="00B3779C">
          <w:rPr>
            <w:rtl/>
          </w:rPr>
          <w:delText xml:space="preserve"> </w:delText>
        </w:r>
        <w:r w:rsidDel="00B3779C">
          <w:rPr>
            <w:rFonts w:hint="cs"/>
            <w:rtl/>
          </w:rPr>
          <w:delText>נראה לי שזו ק'!</w:delText>
        </w:r>
      </w:del>
    </w:p>
  </w:footnote>
  <w:footnote w:id="30">
    <w:p w14:paraId="381609F6" w14:textId="300035B5" w:rsidR="00476599" w:rsidDel="002B3698" w:rsidRDefault="00476599">
      <w:pPr>
        <w:pStyle w:val="FootnoteText"/>
        <w:rPr>
          <w:del w:id="259" w:author="אורן ישי הירשהורן" w:date="2020-05-25T13:04:00Z"/>
          <w:rtl/>
        </w:rPr>
      </w:pPr>
      <w:del w:id="260" w:author="אורן ישי הירשהורן" w:date="2020-05-25T13:04:00Z">
        <w:r w:rsidDel="002B3698">
          <w:rPr>
            <w:rStyle w:val="FootnoteReference"/>
          </w:rPr>
          <w:footnoteRef/>
        </w:r>
        <w:r w:rsidDel="002B3698">
          <w:rPr>
            <w:rtl/>
          </w:rPr>
          <w:delText xml:space="preserve"> </w:delText>
        </w:r>
        <w:r w:rsidDel="002B3698">
          <w:rPr>
            <w:rFonts w:hint="cs"/>
            <w:rtl/>
          </w:rPr>
          <w:delText>מגילת רות?</w:delText>
        </w:r>
      </w:del>
    </w:p>
  </w:footnote>
  <w:footnote w:id="31">
    <w:p w14:paraId="00BFBB26" w14:textId="0521982E" w:rsidR="00476599" w:rsidDel="00971A37" w:rsidRDefault="00476599">
      <w:pPr>
        <w:pStyle w:val="FootnoteText"/>
        <w:rPr>
          <w:del w:id="270" w:author="אורן ישי הירשהורן" w:date="2020-05-25T13:09:00Z"/>
        </w:rPr>
      </w:pPr>
      <w:del w:id="271" w:author="אורן ישי הירשהורן" w:date="2020-05-25T13:09:00Z">
        <w:r w:rsidDel="00971A37">
          <w:rPr>
            <w:rStyle w:val="FootnoteReference"/>
          </w:rPr>
          <w:footnoteRef/>
        </w:r>
        <w:r w:rsidDel="00971A37">
          <w:rPr>
            <w:rtl/>
          </w:rPr>
          <w:delText xml:space="preserve"> </w:delText>
        </w:r>
        <w:r w:rsidDel="00971A37">
          <w:rPr>
            <w:rFonts w:hint="cs"/>
            <w:rtl/>
          </w:rPr>
          <w:delText>תנ"כי?</w:delText>
        </w:r>
      </w:del>
    </w:p>
  </w:footnote>
  <w:footnote w:id="32">
    <w:p w14:paraId="31D566BA" w14:textId="62502478" w:rsidR="00476599" w:rsidDel="00971A37" w:rsidRDefault="00476599">
      <w:pPr>
        <w:pStyle w:val="FootnoteText"/>
        <w:rPr>
          <w:del w:id="278" w:author="אורן ישי הירשהורן" w:date="2020-05-25T13:11:00Z"/>
        </w:rPr>
      </w:pPr>
      <w:del w:id="279" w:author="אורן ישי הירשהורן" w:date="2020-05-25T13:11:00Z">
        <w:r w:rsidDel="00971A37">
          <w:rPr>
            <w:rStyle w:val="FootnoteReference"/>
          </w:rPr>
          <w:footnoteRef/>
        </w:r>
        <w:r w:rsidDel="00971A37">
          <w:rPr>
            <w:rtl/>
          </w:rPr>
          <w:delText xml:space="preserve"> </w:delText>
        </w:r>
        <w:r w:rsidDel="00971A37">
          <w:rPr>
            <w:rFonts w:hint="cs"/>
            <w:rtl/>
          </w:rPr>
          <w:delText>תנכי!</w:delText>
        </w:r>
      </w:del>
    </w:p>
  </w:footnote>
  <w:footnote w:id="33">
    <w:p w14:paraId="3E8980FD" w14:textId="3260ED14" w:rsidR="00476599" w:rsidDel="00971A37" w:rsidRDefault="00476599">
      <w:pPr>
        <w:pStyle w:val="FootnoteText"/>
        <w:rPr>
          <w:del w:id="286" w:author="אורן ישי הירשהורן" w:date="2020-05-25T13:14:00Z"/>
        </w:rPr>
      </w:pPr>
      <w:del w:id="287" w:author="אורן ישי הירשהורן" w:date="2020-05-25T13:14:00Z">
        <w:r w:rsidDel="00971A37">
          <w:rPr>
            <w:rStyle w:val="FootnoteReference"/>
          </w:rPr>
          <w:footnoteRef/>
        </w:r>
        <w:r w:rsidDel="00971A37">
          <w:rPr>
            <w:rtl/>
          </w:rPr>
          <w:delText xml:space="preserve"> </w:delText>
        </w:r>
        <w:r w:rsidDel="00971A37">
          <w:rPr>
            <w:rFonts w:hint="cs"/>
            <w:rtl/>
          </w:rPr>
          <w:delText>חושילינג יעקב אבינו</w:delText>
        </w:r>
      </w:del>
    </w:p>
  </w:footnote>
  <w:footnote w:id="34">
    <w:p w14:paraId="2CF01FF3" w14:textId="5E081853" w:rsidR="00476599" w:rsidRDefault="00476599">
      <w:pPr>
        <w:pStyle w:val="FootnoteText"/>
      </w:pPr>
      <w:ins w:id="293" w:author="אורן ישי הירשהורן" w:date="2020-05-25T13:16:00Z">
        <w:r>
          <w:rPr>
            <w:rStyle w:val="FootnoteReference"/>
          </w:rPr>
          <w:footnoteRef/>
        </w:r>
        <w:r>
          <w:rPr>
            <w:rtl/>
          </w:rPr>
          <w:t xml:space="preserve"> </w:t>
        </w:r>
        <w:r>
          <w:rPr>
            <w:rFonts w:hint="cs"/>
            <w:rtl/>
          </w:rPr>
          <w:t>ברור שאמור להיות מעשה.</w:t>
        </w:r>
      </w:ins>
      <w:ins w:id="294" w:author="אורן ישי הירשהורן" w:date="2020-05-25T13:17:00Z">
        <w:r>
          <w:rPr>
            <w:rFonts w:hint="cs"/>
            <w:rtl/>
          </w:rPr>
          <w:t xml:space="preserve"> אבל ככה זה בפועל, ללא ספק.</w:t>
        </w:r>
      </w:ins>
    </w:p>
  </w:footnote>
  <w:footnote w:id="35">
    <w:p w14:paraId="76E5BA15" w14:textId="1C010A8A" w:rsidR="00476599" w:rsidDel="00D1523A" w:rsidRDefault="00476599">
      <w:pPr>
        <w:pStyle w:val="FootnoteText"/>
        <w:rPr>
          <w:del w:id="297" w:author="אורן ישי הירשהורן" w:date="2020-05-25T13:19:00Z"/>
        </w:rPr>
      </w:pPr>
      <w:del w:id="298" w:author="אורן ישי הירשהורן" w:date="2020-05-25T13:19:00Z">
        <w:r w:rsidDel="00D1523A">
          <w:rPr>
            <w:rStyle w:val="FootnoteReference"/>
          </w:rPr>
          <w:footnoteRef/>
        </w:r>
        <w:r w:rsidDel="00D1523A">
          <w:rPr>
            <w:rtl/>
          </w:rPr>
          <w:delText xml:space="preserve"> </w:delText>
        </w:r>
        <w:r w:rsidDel="00D1523A">
          <w:rPr>
            <w:rFonts w:hint="cs"/>
            <w:rtl/>
          </w:rPr>
          <w:delText>תהילים א</w:delText>
        </w:r>
      </w:del>
    </w:p>
  </w:footnote>
  <w:footnote w:id="36">
    <w:p w14:paraId="78A0298B" w14:textId="09EB18BE" w:rsidR="00476599" w:rsidDel="00D1523A" w:rsidRDefault="00476599">
      <w:pPr>
        <w:pStyle w:val="FootnoteText"/>
        <w:rPr>
          <w:del w:id="303" w:author="אורן ישי הירשהורן" w:date="2020-05-25T13:20:00Z"/>
        </w:rPr>
      </w:pPr>
      <w:del w:id="304" w:author="אורן ישי הירשהורן" w:date="2020-05-25T13:20:00Z">
        <w:r w:rsidDel="00D1523A">
          <w:rPr>
            <w:rStyle w:val="FootnoteReference"/>
          </w:rPr>
          <w:footnoteRef/>
        </w:r>
        <w:r w:rsidDel="00D1523A">
          <w:rPr>
            <w:rtl/>
          </w:rPr>
          <w:delText xml:space="preserve"> </w:delText>
        </w:r>
        <w:r w:rsidDel="00D1523A">
          <w:rPr>
            <w:rFonts w:hint="cs"/>
            <w:rtl/>
          </w:rPr>
          <w:delText>משלי. שני הפסוקים האלה. כל אשר בכוחך עשה</w:delText>
        </w:r>
      </w:del>
    </w:p>
  </w:footnote>
  <w:footnote w:id="37">
    <w:p w14:paraId="4D7FEDB3" w14:textId="72352D72" w:rsidR="00476599" w:rsidRDefault="00476599">
      <w:pPr>
        <w:pStyle w:val="FootnoteText"/>
      </w:pPr>
      <w:r>
        <w:rPr>
          <w:rStyle w:val="FootnoteReference"/>
        </w:rPr>
        <w:footnoteRef/>
      </w:r>
      <w:r>
        <w:rPr>
          <w:rtl/>
        </w:rPr>
        <w:t xml:space="preserve"> </w:t>
      </w:r>
      <w:r>
        <w:rPr>
          <w:rFonts w:hint="cs"/>
          <w:rtl/>
        </w:rPr>
        <w:t>צדקה תציל ממוות</w:t>
      </w:r>
    </w:p>
  </w:footnote>
  <w:footnote w:id="38">
    <w:p w14:paraId="75C64A21" w14:textId="0FE4F8F1" w:rsidR="00476599" w:rsidRDefault="00476599">
      <w:pPr>
        <w:pStyle w:val="FootnoteText"/>
      </w:pPr>
      <w:r>
        <w:rPr>
          <w:rStyle w:val="FootnoteReference"/>
        </w:rPr>
        <w:footnoteRef/>
      </w:r>
      <w:r>
        <w:rPr>
          <w:rtl/>
        </w:rPr>
        <w:t xml:space="preserve"> </w:t>
      </w:r>
      <w:r>
        <w:rPr>
          <w:rFonts w:hint="cs"/>
          <w:rtl/>
        </w:rPr>
        <w:t>עברה וזעם וצרה</w:t>
      </w:r>
    </w:p>
  </w:footnote>
  <w:footnote w:id="39">
    <w:p w14:paraId="7A030B4C" w14:textId="4671A7B6" w:rsidR="00476599" w:rsidDel="00D1523A" w:rsidRDefault="00476599">
      <w:pPr>
        <w:pStyle w:val="FootnoteText"/>
        <w:rPr>
          <w:del w:id="308" w:author="אורן ישי הירשהורן" w:date="2020-05-25T13:20:00Z"/>
        </w:rPr>
      </w:pPr>
      <w:del w:id="309" w:author="אורן ישי הירשהורן" w:date="2020-05-25T13:20:00Z">
        <w:r w:rsidDel="00D1523A">
          <w:rPr>
            <w:rStyle w:val="FootnoteReference"/>
          </w:rPr>
          <w:footnoteRef/>
        </w:r>
        <w:r w:rsidDel="00D1523A">
          <w:rPr>
            <w:rtl/>
          </w:rPr>
          <w:delText xml:space="preserve"> </w:delText>
        </w:r>
        <w:r w:rsidDel="00D1523A">
          <w:rPr>
            <w:rFonts w:hint="cs"/>
            <w:rtl/>
          </w:rPr>
          <w:delText>ואני בצדק אחזה פניך? דרשת חז"ל בברכות?</w:delText>
        </w:r>
      </w:del>
    </w:p>
  </w:footnote>
  <w:footnote w:id="40">
    <w:p w14:paraId="1F0F8089" w14:textId="0CF0FF1D" w:rsidR="00476599" w:rsidRDefault="00476599">
      <w:pPr>
        <w:pStyle w:val="FootnoteText"/>
      </w:pPr>
      <w:r>
        <w:rPr>
          <w:rStyle w:val="FootnoteReference"/>
        </w:rPr>
        <w:footnoteRef/>
      </w:r>
      <w:r>
        <w:rPr>
          <w:rtl/>
        </w:rPr>
        <w:t xml:space="preserve"> </w:t>
      </w:r>
      <w:r>
        <w:rPr>
          <w:rFonts w:hint="cs"/>
          <w:rtl/>
        </w:rPr>
        <w:t>יצחק ליעקב</w:t>
      </w:r>
    </w:p>
  </w:footnote>
  <w:footnote w:id="41">
    <w:p w14:paraId="499AAD4F" w14:textId="58696DA2" w:rsidR="00476599" w:rsidRDefault="00476599">
      <w:pPr>
        <w:pStyle w:val="FootnoteText"/>
      </w:pPr>
      <w:r>
        <w:rPr>
          <w:rStyle w:val="FootnoteReference"/>
        </w:rPr>
        <w:footnoteRef/>
      </w:r>
      <w:r>
        <w:rPr>
          <w:rtl/>
        </w:rPr>
        <w:t xml:space="preserve"> </w:t>
      </w:r>
      <w:r>
        <w:rPr>
          <w:rFonts w:hint="cs"/>
          <w:rtl/>
        </w:rPr>
        <w:t>אם לא נביאים הם בני נביאים הם?</w:t>
      </w:r>
    </w:p>
  </w:footnote>
  <w:footnote w:id="42">
    <w:p w14:paraId="23AD6B34" w14:textId="60DA18FB" w:rsidR="00476599" w:rsidDel="00D1523A" w:rsidRDefault="00476599">
      <w:pPr>
        <w:pStyle w:val="FootnoteText"/>
        <w:rPr>
          <w:del w:id="313" w:author="אורן ישי הירשהורן" w:date="2020-05-25T13:24:00Z"/>
        </w:rPr>
      </w:pPr>
      <w:del w:id="314" w:author="אורן ישי הירשהורן" w:date="2020-05-25T13:24:00Z">
        <w:r w:rsidDel="00D1523A">
          <w:rPr>
            <w:rStyle w:val="FootnoteReference"/>
          </w:rPr>
          <w:footnoteRef/>
        </w:r>
        <w:r w:rsidDel="00D1523A">
          <w:rPr>
            <w:rtl/>
          </w:rPr>
          <w:delText xml:space="preserve"> </w:delText>
        </w:r>
        <w:r w:rsidDel="00D1523A">
          <w:rPr>
            <w:rFonts w:hint="cs"/>
            <w:rtl/>
          </w:rPr>
          <w:delText>המון משלי-סטייל עם כל הבני, בני הזה</w:delText>
        </w:r>
      </w:del>
    </w:p>
  </w:footnote>
  <w:footnote w:id="43">
    <w:p w14:paraId="65C08B6E" w14:textId="6EFB7F71" w:rsidR="00476599" w:rsidRDefault="00476599">
      <w:pPr>
        <w:pStyle w:val="FootnoteText"/>
        <w:rPr>
          <w:rtl/>
        </w:rPr>
      </w:pPr>
      <w:r>
        <w:rPr>
          <w:rStyle w:val="FootnoteReference"/>
        </w:rPr>
        <w:footnoteRef/>
      </w:r>
      <w:r>
        <w:rPr>
          <w:rFonts w:hint="cs"/>
          <w:rtl/>
        </w:rPr>
        <w:t xml:space="preserve"> הפניה תנ"כית</w:t>
      </w:r>
    </w:p>
  </w:footnote>
  <w:footnote w:id="44">
    <w:p w14:paraId="201ACAFC" w14:textId="0ECE6188" w:rsidR="00476599" w:rsidDel="00D1523A" w:rsidRDefault="00476599">
      <w:pPr>
        <w:pStyle w:val="FootnoteText"/>
        <w:rPr>
          <w:del w:id="316" w:author="אורן ישי הירשהורן" w:date="2020-05-25T13:18:00Z"/>
        </w:rPr>
      </w:pPr>
      <w:del w:id="317" w:author="אורן ישי הירשהורן" w:date="2020-05-25T13:18:00Z">
        <w:r w:rsidDel="00D1523A">
          <w:rPr>
            <w:rStyle w:val="FootnoteReference"/>
          </w:rPr>
          <w:footnoteRef/>
        </w:r>
        <w:r w:rsidDel="00D1523A">
          <w:rPr>
            <w:rtl/>
          </w:rPr>
          <w:delText xml:space="preserve"> </w:delText>
        </w:r>
        <w:r w:rsidDel="00D1523A">
          <w:rPr>
            <w:rFonts w:hint="cs"/>
            <w:rtl/>
          </w:rPr>
          <w:delText>גם</w:delText>
        </w:r>
      </w:del>
    </w:p>
  </w:footnote>
  <w:footnote w:id="45">
    <w:p w14:paraId="15617EAF" w14:textId="365DBC07" w:rsidR="00476599" w:rsidDel="00D1523A" w:rsidRDefault="00476599">
      <w:pPr>
        <w:pStyle w:val="FootnoteText"/>
        <w:rPr>
          <w:del w:id="322" w:author="אורן ישי הירשהורן" w:date="2020-05-25T13:18:00Z"/>
        </w:rPr>
      </w:pPr>
      <w:del w:id="323" w:author="אורן ישי הירשהורן" w:date="2020-05-25T13:18:00Z">
        <w:r w:rsidDel="00D1523A">
          <w:rPr>
            <w:rStyle w:val="FootnoteReference"/>
          </w:rPr>
          <w:footnoteRef/>
        </w:r>
        <w:r w:rsidDel="00D1523A">
          <w:rPr>
            <w:rtl/>
          </w:rPr>
          <w:delText xml:space="preserve"> </w:delText>
        </w:r>
        <w:r w:rsidDel="00D1523A">
          <w:rPr>
            <w:rFonts w:hint="cs"/>
            <w:rtl/>
          </w:rPr>
          <w:delText>באמת? מאן דעלך סני?</w:delText>
        </w:r>
      </w:del>
    </w:p>
  </w:footnote>
  <w:footnote w:id="46">
    <w:p w14:paraId="731D59B7" w14:textId="17651288" w:rsidR="00476599" w:rsidDel="00657C04" w:rsidRDefault="00476599">
      <w:pPr>
        <w:pStyle w:val="FootnoteText"/>
        <w:rPr>
          <w:del w:id="326" w:author="אורן ישי הירשהורן" w:date="2020-05-25T13:25:00Z"/>
        </w:rPr>
      </w:pPr>
      <w:del w:id="327" w:author="אורן ישי הירשהורן" w:date="2020-05-25T13:25:00Z">
        <w:r w:rsidDel="00657C04">
          <w:rPr>
            <w:rStyle w:val="FootnoteReference"/>
          </w:rPr>
          <w:footnoteRef/>
        </w:r>
        <w:r w:rsidDel="00657C04">
          <w:rPr>
            <w:rtl/>
          </w:rPr>
          <w:delText xml:space="preserve"> </w:delText>
        </w:r>
        <w:r w:rsidDel="00657C04">
          <w:rPr>
            <w:rFonts w:hint="cs"/>
            <w:rtl/>
          </w:rPr>
          <w:delText>כל גבה לב!</w:delText>
        </w:r>
      </w:del>
    </w:p>
  </w:footnote>
  <w:footnote w:id="47">
    <w:p w14:paraId="02F61823" w14:textId="66205C2F" w:rsidR="00476599" w:rsidRDefault="00476599">
      <w:pPr>
        <w:pStyle w:val="FootnoteText"/>
      </w:pPr>
      <w:r>
        <w:rPr>
          <w:rStyle w:val="FootnoteReference"/>
        </w:rPr>
        <w:footnoteRef/>
      </w:r>
      <w:r>
        <w:rPr>
          <w:rtl/>
        </w:rPr>
        <w:t xml:space="preserve"> </w:t>
      </w:r>
      <w:r>
        <w:rPr>
          <w:rFonts w:hint="cs"/>
          <w:rtl/>
        </w:rPr>
        <w:t>מה? למה?</w:t>
      </w:r>
    </w:p>
  </w:footnote>
  <w:footnote w:id="48">
    <w:p w14:paraId="3E5E37D4" w14:textId="6FF073F4" w:rsidR="00476599" w:rsidRDefault="00476599">
      <w:pPr>
        <w:pStyle w:val="FootnoteText"/>
      </w:pPr>
      <w:r>
        <w:rPr>
          <w:rStyle w:val="FootnoteReference"/>
        </w:rPr>
        <w:footnoteRef/>
      </w:r>
      <w:r>
        <w:rPr>
          <w:rtl/>
        </w:rPr>
        <w:t xml:space="preserve"> </w:t>
      </w:r>
      <w:r>
        <w:rPr>
          <w:rFonts w:hint="cs"/>
          <w:rtl/>
        </w:rPr>
        <w:t>יש כאן משהו</w:t>
      </w:r>
    </w:p>
  </w:footnote>
  <w:footnote w:id="49">
    <w:p w14:paraId="427DBB07" w14:textId="632CA199" w:rsidR="00476599" w:rsidRDefault="00476599">
      <w:pPr>
        <w:pStyle w:val="FootnoteText"/>
      </w:pPr>
      <w:r>
        <w:rPr>
          <w:rStyle w:val="FootnoteReference"/>
        </w:rPr>
        <w:footnoteRef/>
      </w:r>
      <w:r>
        <w:rPr>
          <w:rtl/>
        </w:rPr>
        <w:t xml:space="preserve"> </w:t>
      </w:r>
      <w:r>
        <w:rPr>
          <w:rFonts w:hint="cs"/>
          <w:rtl/>
        </w:rPr>
        <w:t>מיכה. מעוות</w:t>
      </w:r>
    </w:p>
  </w:footnote>
  <w:footnote w:id="50">
    <w:p w14:paraId="1C369710" w14:textId="10891699" w:rsidR="00476599" w:rsidRDefault="00476599">
      <w:pPr>
        <w:pStyle w:val="FootnoteText"/>
      </w:pPr>
      <w:r>
        <w:rPr>
          <w:rStyle w:val="FootnoteReference"/>
        </w:rPr>
        <w:footnoteRef/>
      </w:r>
      <w:r>
        <w:rPr>
          <w:rtl/>
        </w:rPr>
        <w:t xml:space="preserve"> </w:t>
      </w:r>
      <w:r>
        <w:rPr>
          <w:rFonts w:hint="cs"/>
          <w:rtl/>
        </w:rPr>
        <w:t>מנוקד! עם חיריק וקמץ! איזה קטע</w:t>
      </w:r>
    </w:p>
  </w:footnote>
  <w:footnote w:id="51">
    <w:p w14:paraId="26B418A2" w14:textId="08BC2F0D" w:rsidR="00476599" w:rsidDel="00677B2E" w:rsidRDefault="00476599">
      <w:pPr>
        <w:pStyle w:val="FootnoteText"/>
        <w:rPr>
          <w:del w:id="350" w:author="אורן ישי הירשהורן" w:date="2020-05-25T14:13:00Z"/>
        </w:rPr>
      </w:pPr>
      <w:del w:id="351" w:author="אורן ישי הירשהורן" w:date="2020-05-25T14:13:00Z">
        <w:r w:rsidDel="00677B2E">
          <w:rPr>
            <w:rStyle w:val="FootnoteReference"/>
          </w:rPr>
          <w:footnoteRef/>
        </w:r>
        <w:r w:rsidDel="00677B2E">
          <w:rPr>
            <w:rtl/>
          </w:rPr>
          <w:delText xml:space="preserve"> </w:delText>
        </w:r>
        <w:r w:rsidDel="00677B2E">
          <w:rPr>
            <w:rFonts w:hint="cs"/>
            <w:rtl/>
          </w:rPr>
          <w:delText>יוסף?</w:delText>
        </w:r>
      </w:del>
    </w:p>
  </w:footnote>
  <w:footnote w:id="52">
    <w:p w14:paraId="162CA11A" w14:textId="3BFCA40C" w:rsidR="00476599" w:rsidRDefault="00476599">
      <w:pPr>
        <w:pStyle w:val="FootnoteText"/>
      </w:pPr>
      <w:r>
        <w:rPr>
          <w:rStyle w:val="FootnoteReference"/>
        </w:rPr>
        <w:footnoteRef/>
      </w:r>
      <w:r>
        <w:rPr>
          <w:rtl/>
        </w:rPr>
        <w:t xml:space="preserve"> </w:t>
      </w:r>
      <w:r>
        <w:rPr>
          <w:rFonts w:hint="cs"/>
          <w:rtl/>
        </w:rPr>
        <w:t>אושפיז-הוספיס-לטינית? או השפעה פוסט-זוהרית?</w:t>
      </w:r>
    </w:p>
  </w:footnote>
  <w:footnote w:id="53">
    <w:p w14:paraId="47547B47" w14:textId="6C33BA9F" w:rsidR="00476599" w:rsidDel="00B932E7" w:rsidRDefault="00476599">
      <w:pPr>
        <w:pStyle w:val="FootnoteText"/>
        <w:rPr>
          <w:del w:id="408" w:author="אורן ישי הירשהורן" w:date="2020-05-26T11:15:00Z"/>
        </w:rPr>
      </w:pPr>
      <w:del w:id="409" w:author="אורן ישי הירשהורן" w:date="2020-05-26T11:15:00Z">
        <w:r w:rsidDel="00B932E7">
          <w:rPr>
            <w:rStyle w:val="FootnoteReference"/>
          </w:rPr>
          <w:footnoteRef/>
        </w:r>
        <w:r w:rsidDel="00B932E7">
          <w:rPr>
            <w:rtl/>
          </w:rPr>
          <w:delText xml:space="preserve"> </w:delText>
        </w:r>
        <w:r w:rsidDel="00B932E7">
          <w:rPr>
            <w:rFonts w:hint="cs"/>
            <w:rtl/>
          </w:rPr>
          <w:delText>אחרי כמה עמודים שחשבתי שמדובר ב'אלהים' אני די סגור עכשיו שמדובר ב'אלקים'. וזה קטע בפני עצמו.</w:delText>
        </w:r>
      </w:del>
    </w:p>
  </w:footnote>
  <w:footnote w:id="54">
    <w:p w14:paraId="2045C9AF" w14:textId="3101736D" w:rsidR="00476599" w:rsidDel="00B932E7" w:rsidRDefault="00476599">
      <w:pPr>
        <w:pStyle w:val="FootnoteText"/>
        <w:rPr>
          <w:del w:id="412" w:author="אורן ישי הירשהורן" w:date="2020-05-26T11:15:00Z"/>
        </w:rPr>
      </w:pPr>
      <w:del w:id="413" w:author="אורן ישי הירשהורן" w:date="2020-05-26T11:15:00Z">
        <w:r w:rsidDel="00B932E7">
          <w:rPr>
            <w:rStyle w:val="FootnoteReference"/>
          </w:rPr>
          <w:footnoteRef/>
        </w:r>
        <w:r w:rsidDel="00B932E7">
          <w:rPr>
            <w:rtl/>
          </w:rPr>
          <w:delText xml:space="preserve"> </w:delText>
        </w:r>
        <w:r w:rsidDel="00B932E7">
          <w:rPr>
            <w:rFonts w:hint="cs"/>
            <w:rtl/>
          </w:rPr>
          <w:delText>אירוני....</w:delText>
        </w:r>
      </w:del>
    </w:p>
  </w:footnote>
  <w:footnote w:id="55">
    <w:p w14:paraId="2014F76A" w14:textId="0B237E15" w:rsidR="00476599" w:rsidDel="00B932E7" w:rsidRDefault="00476599">
      <w:pPr>
        <w:pStyle w:val="FootnoteText"/>
        <w:rPr>
          <w:del w:id="415" w:author="אורן ישי הירשהורן" w:date="2020-05-26T11:15:00Z"/>
        </w:rPr>
      </w:pPr>
      <w:del w:id="416" w:author="אורן ישי הירשהורן" w:date="2020-05-26T11:15:00Z">
        <w:r w:rsidDel="00B932E7">
          <w:rPr>
            <w:rStyle w:val="FootnoteReference"/>
          </w:rPr>
          <w:footnoteRef/>
        </w:r>
        <w:r w:rsidDel="00B932E7">
          <w:rPr>
            <w:rtl/>
          </w:rPr>
          <w:delText xml:space="preserve"> </w:delText>
        </w:r>
        <w:r w:rsidDel="00B932E7">
          <w:rPr>
            <w:rFonts w:hint="cs"/>
            <w:rtl/>
          </w:rPr>
          <w:delText>אלישע?</w:delText>
        </w:r>
      </w:del>
    </w:p>
  </w:footnote>
  <w:footnote w:id="56">
    <w:p w14:paraId="66F4CAFE" w14:textId="4AC92E68" w:rsidR="00476599" w:rsidRDefault="00476599">
      <w:pPr>
        <w:pStyle w:val="FootnoteText"/>
      </w:pPr>
      <w:r>
        <w:rPr>
          <w:rStyle w:val="FootnoteReference"/>
        </w:rPr>
        <w:footnoteRef/>
      </w:r>
      <w:r>
        <w:rPr>
          <w:rtl/>
        </w:rPr>
        <w:t xml:space="preserve"> </w:t>
      </w:r>
      <w:r>
        <w:rPr>
          <w:rFonts w:hint="cs"/>
          <w:rtl/>
        </w:rPr>
        <w:t>יוסף</w:t>
      </w:r>
    </w:p>
  </w:footnote>
  <w:footnote w:id="57">
    <w:p w14:paraId="3E632672" w14:textId="302E67A4" w:rsidR="00476599" w:rsidDel="00B932E7" w:rsidRDefault="00476599">
      <w:pPr>
        <w:pStyle w:val="FootnoteText"/>
        <w:rPr>
          <w:del w:id="421" w:author="אורן ישי הירשהורן" w:date="2020-05-26T11:17:00Z"/>
        </w:rPr>
      </w:pPr>
      <w:del w:id="422" w:author="אורן ישי הירשהורן" w:date="2020-05-26T11:17:00Z">
        <w:r w:rsidDel="00B932E7">
          <w:rPr>
            <w:rStyle w:val="FootnoteReference"/>
          </w:rPr>
          <w:footnoteRef/>
        </w:r>
        <w:r w:rsidDel="00B932E7">
          <w:rPr>
            <w:rtl/>
          </w:rPr>
          <w:delText xml:space="preserve"> </w:delText>
        </w:r>
        <w:r w:rsidDel="00B932E7">
          <w:rPr>
            <w:rFonts w:hint="cs"/>
            <w:rtl/>
          </w:rPr>
          <w:delText>מה</w:delText>
        </w:r>
      </w:del>
    </w:p>
  </w:footnote>
  <w:footnote w:id="58">
    <w:p w14:paraId="055CDCCC" w14:textId="6A34532C" w:rsidR="00476599" w:rsidRDefault="00476599">
      <w:pPr>
        <w:pStyle w:val="FootnoteText"/>
      </w:pPr>
      <w:r>
        <w:rPr>
          <w:rStyle w:val="FootnoteReference"/>
        </w:rPr>
        <w:footnoteRef/>
      </w:r>
      <w:r>
        <w:rPr>
          <w:rtl/>
        </w:rPr>
        <w:t xml:space="preserve"> </w:t>
      </w:r>
      <w:r>
        <w:rPr>
          <w:rFonts w:hint="cs"/>
          <w:rtl/>
        </w:rPr>
        <w:t>נראה לי מקראי</w:t>
      </w:r>
    </w:p>
  </w:footnote>
  <w:footnote w:id="59">
    <w:p w14:paraId="7541EEA2" w14:textId="14E09661" w:rsidR="00476599" w:rsidDel="00B932E7" w:rsidRDefault="00476599">
      <w:pPr>
        <w:pStyle w:val="FootnoteText"/>
        <w:rPr>
          <w:del w:id="427" w:author="אורן ישי הירשהורן" w:date="2020-05-26T11:19:00Z"/>
        </w:rPr>
      </w:pPr>
      <w:del w:id="428" w:author="אורן ישי הירשהורן" w:date="2020-05-26T11:19:00Z">
        <w:r w:rsidDel="00B932E7">
          <w:rPr>
            <w:rStyle w:val="FootnoteReference"/>
          </w:rPr>
          <w:footnoteRef/>
        </w:r>
        <w:r w:rsidDel="00B932E7">
          <w:rPr>
            <w:rtl/>
          </w:rPr>
          <w:delText xml:space="preserve"> </w:delText>
        </w:r>
        <w:r w:rsidDel="00B932E7">
          <w:rPr>
            <w:rFonts w:hint="cs"/>
            <w:rtl/>
          </w:rPr>
          <w:delText>מה</w:delText>
        </w:r>
      </w:del>
    </w:p>
  </w:footnote>
  <w:footnote w:id="60">
    <w:p w14:paraId="4DE6D17C" w14:textId="465EB520" w:rsidR="00476599" w:rsidDel="00B932E7" w:rsidRDefault="00476599">
      <w:pPr>
        <w:pStyle w:val="FootnoteText"/>
        <w:rPr>
          <w:del w:id="437" w:author="אורן ישי הירשהורן" w:date="2020-05-26T11:20:00Z"/>
        </w:rPr>
      </w:pPr>
      <w:del w:id="438" w:author="אורן ישי הירשהורן" w:date="2020-05-26T11:20:00Z">
        <w:r w:rsidDel="00B932E7">
          <w:rPr>
            <w:rStyle w:val="FootnoteReference"/>
          </w:rPr>
          <w:footnoteRef/>
        </w:r>
        <w:r w:rsidDel="00B932E7">
          <w:rPr>
            <w:rtl/>
          </w:rPr>
          <w:delText xml:space="preserve"> </w:delText>
        </w:r>
        <w:r w:rsidDel="00B932E7">
          <w:rPr>
            <w:rFonts w:hint="cs"/>
            <w:rtl/>
          </w:rPr>
          <w:delText>רחל אמנו</w:delText>
        </w:r>
      </w:del>
    </w:p>
  </w:footnote>
  <w:footnote w:id="61">
    <w:p w14:paraId="69025DB0" w14:textId="3DF07589" w:rsidR="00476599" w:rsidRDefault="00476599">
      <w:pPr>
        <w:pStyle w:val="FootnoteText"/>
        <w:rPr>
          <w:rtl/>
        </w:rPr>
      </w:pPr>
      <w:r>
        <w:rPr>
          <w:rStyle w:val="FootnoteReference"/>
        </w:rPr>
        <w:footnoteRef/>
      </w:r>
      <w:r>
        <w:rPr>
          <w:rtl/>
        </w:rPr>
        <w:t xml:space="preserve"> </w:t>
      </w:r>
      <w:r>
        <w:rPr>
          <w:rFonts w:hint="cs"/>
          <w:rtl/>
        </w:rPr>
        <w:t>ולו משפט הבכורה</w:t>
      </w:r>
    </w:p>
  </w:footnote>
  <w:footnote w:id="62">
    <w:p w14:paraId="2C43A6C8" w14:textId="6AB579A1" w:rsidR="00476599" w:rsidDel="00C02F76" w:rsidRDefault="00476599">
      <w:pPr>
        <w:pStyle w:val="FootnoteText"/>
        <w:rPr>
          <w:del w:id="442" w:author="אורן ישי הירשהורן" w:date="2020-05-26T11:21:00Z"/>
        </w:rPr>
      </w:pPr>
      <w:del w:id="443" w:author="אורן ישי הירשהורן" w:date="2020-05-26T11:21:00Z">
        <w:r w:rsidDel="00C02F76">
          <w:rPr>
            <w:rStyle w:val="FootnoteReference"/>
          </w:rPr>
          <w:footnoteRef/>
        </w:r>
        <w:r w:rsidDel="00C02F76">
          <w:rPr>
            <w:rtl/>
          </w:rPr>
          <w:delText xml:space="preserve"> </w:delText>
        </w:r>
        <w:r w:rsidDel="00C02F76">
          <w:rPr>
            <w:rFonts w:hint="cs"/>
            <w:rtl/>
          </w:rPr>
          <w:delText>חופה! סוג מסוים של קידושין, תארוכו צריך בירור!</w:delText>
        </w:r>
      </w:del>
    </w:p>
  </w:footnote>
  <w:footnote w:id="63">
    <w:p w14:paraId="0955217B" w14:textId="652A2F90" w:rsidR="00476599" w:rsidDel="005F45A5" w:rsidRDefault="00476599">
      <w:pPr>
        <w:pStyle w:val="FootnoteText"/>
        <w:rPr>
          <w:del w:id="457" w:author="אורן ישי הירשהורן" w:date="2020-05-26T11:36:00Z"/>
        </w:rPr>
      </w:pPr>
      <w:del w:id="458" w:author="אורן ישי הירשהורן" w:date="2020-05-26T11:36:00Z">
        <w:r w:rsidDel="005F45A5">
          <w:rPr>
            <w:rStyle w:val="FootnoteReference"/>
          </w:rPr>
          <w:footnoteRef/>
        </w:r>
        <w:r w:rsidDel="005F45A5">
          <w:rPr>
            <w:rtl/>
          </w:rPr>
          <w:delText xml:space="preserve"> </w:delText>
        </w:r>
        <w:r w:rsidDel="005F45A5">
          <w:rPr>
            <w:rFonts w:hint="cs"/>
            <w:rtl/>
          </w:rPr>
          <w:delText>נשמע מדרשי בקטע אחר!</w:delText>
        </w:r>
      </w:del>
    </w:p>
  </w:footnote>
  <w:footnote w:id="64">
    <w:p w14:paraId="2CE61EC0" w14:textId="3E55AB1A" w:rsidR="00476599" w:rsidRDefault="00476599">
      <w:pPr>
        <w:pStyle w:val="FootnoteText"/>
      </w:pPr>
      <w:r>
        <w:rPr>
          <w:rStyle w:val="FootnoteReference"/>
        </w:rPr>
        <w:footnoteRef/>
      </w:r>
      <w:r>
        <w:rPr>
          <w:rtl/>
        </w:rPr>
        <w:t xml:space="preserve"> </w:t>
      </w:r>
      <w:r>
        <w:rPr>
          <w:rFonts w:hint="cs"/>
          <w:rtl/>
        </w:rPr>
        <w:t>יעקב ובנימין</w:t>
      </w:r>
    </w:p>
  </w:footnote>
  <w:footnote w:id="65">
    <w:p w14:paraId="6CE0BA95" w14:textId="5F4CACE8" w:rsidR="00476599" w:rsidRDefault="00476599">
      <w:pPr>
        <w:pStyle w:val="FootnoteText"/>
      </w:pPr>
      <w:r>
        <w:rPr>
          <w:rStyle w:val="FootnoteReference"/>
        </w:rPr>
        <w:footnoteRef/>
      </w:r>
      <w:r>
        <w:rPr>
          <w:rtl/>
        </w:rPr>
        <w:t xml:space="preserve"> </w:t>
      </w:r>
      <w:r>
        <w:rPr>
          <w:rFonts w:hint="cs"/>
          <w:rtl/>
        </w:rPr>
        <w:t>לבן הארמי</w:t>
      </w:r>
    </w:p>
  </w:footnote>
  <w:footnote w:id="66">
    <w:p w14:paraId="763642ED" w14:textId="58E22123" w:rsidR="00476599" w:rsidDel="00FA6BE9" w:rsidRDefault="00476599">
      <w:pPr>
        <w:pStyle w:val="FootnoteText"/>
        <w:rPr>
          <w:del w:id="481" w:author="אורן ישי הירשהורן" w:date="2020-05-26T11:43:00Z"/>
        </w:rPr>
      </w:pPr>
      <w:del w:id="482" w:author="אורן ישי הירשהורן" w:date="2020-05-26T11:43:00Z">
        <w:r w:rsidDel="00FA6BE9">
          <w:rPr>
            <w:rStyle w:val="FootnoteReference"/>
          </w:rPr>
          <w:footnoteRef/>
        </w:r>
        <w:r w:rsidDel="00FA6BE9">
          <w:rPr>
            <w:rtl/>
          </w:rPr>
          <w:delText xml:space="preserve"> </w:delText>
        </w:r>
        <w:r w:rsidDel="00FA6BE9">
          <w:rPr>
            <w:rFonts w:hint="cs"/>
            <w:rtl/>
          </w:rPr>
          <w:delText>לבן, שוב. ליעקב.</w:delText>
        </w:r>
      </w:del>
    </w:p>
  </w:footnote>
  <w:footnote w:id="67">
    <w:p w14:paraId="46860B99" w14:textId="59C597EA" w:rsidR="00476599" w:rsidDel="00FA6BE9" w:rsidRDefault="00476599">
      <w:pPr>
        <w:pStyle w:val="FootnoteText"/>
        <w:rPr>
          <w:del w:id="486" w:author="אורן ישי הירשהורן" w:date="2020-05-26T11:45:00Z"/>
        </w:rPr>
      </w:pPr>
      <w:del w:id="487" w:author="אורן ישי הירשהורן" w:date="2020-05-26T11:45:00Z">
        <w:r w:rsidDel="00FA6BE9">
          <w:rPr>
            <w:rStyle w:val="FootnoteReference"/>
          </w:rPr>
          <w:footnoteRef/>
        </w:r>
        <w:r w:rsidDel="00FA6BE9">
          <w:rPr>
            <w:rtl/>
          </w:rPr>
          <w:delText xml:space="preserve"> </w:delText>
        </w:r>
        <w:r w:rsidDel="00FA6BE9">
          <w:rPr>
            <w:rFonts w:hint="cs"/>
            <w:rtl/>
          </w:rPr>
          <w:delText>עבד אברהם</w:delText>
        </w:r>
      </w:del>
    </w:p>
  </w:footnote>
  <w:footnote w:id="68">
    <w:p w14:paraId="458EBA17" w14:textId="6D51413A" w:rsidR="00476599" w:rsidDel="00FA6BE9" w:rsidRDefault="00476599">
      <w:pPr>
        <w:pStyle w:val="FootnoteText"/>
        <w:rPr>
          <w:del w:id="491" w:author="אורן ישי הירשהורן" w:date="2020-05-26T11:46:00Z"/>
        </w:rPr>
      </w:pPr>
      <w:del w:id="492" w:author="אורן ישי הירשהורן" w:date="2020-05-26T11:46:00Z">
        <w:r w:rsidDel="00FA6BE9">
          <w:rPr>
            <w:rStyle w:val="FootnoteReference"/>
          </w:rPr>
          <w:footnoteRef/>
        </w:r>
        <w:r w:rsidDel="00FA6BE9">
          <w:rPr>
            <w:rtl/>
          </w:rPr>
          <w:delText xml:space="preserve"> </w:delText>
        </w:r>
        <w:r w:rsidDel="00FA6BE9">
          <w:rPr>
            <w:rFonts w:hint="cs"/>
            <w:rtl/>
          </w:rPr>
          <w:delText>מה מקור הביטוי, בעצם?</w:delText>
        </w:r>
      </w:del>
    </w:p>
  </w:footnote>
  <w:footnote w:id="69">
    <w:p w14:paraId="294A1281" w14:textId="201FB242" w:rsidR="00476599" w:rsidDel="00C83C30" w:rsidRDefault="00476599">
      <w:pPr>
        <w:pStyle w:val="FootnoteText"/>
        <w:rPr>
          <w:del w:id="502" w:author="אורן ישי הירשהורן" w:date="2020-05-26T12:10:00Z"/>
        </w:rPr>
      </w:pPr>
      <w:del w:id="503" w:author="אורן ישי הירשהורן" w:date="2020-05-26T12:10:00Z">
        <w:r w:rsidDel="00C83C30">
          <w:rPr>
            <w:rStyle w:val="FootnoteReference"/>
          </w:rPr>
          <w:footnoteRef/>
        </w:r>
        <w:r w:rsidDel="00C83C30">
          <w:rPr>
            <w:rtl/>
          </w:rPr>
          <w:delText xml:space="preserve"> </w:delText>
        </w:r>
        <w:r w:rsidDel="00C83C30">
          <w:rPr>
            <w:rFonts w:hint="cs"/>
            <w:rtl/>
          </w:rPr>
          <w:delText>מגילת רות?</w:delText>
        </w:r>
      </w:del>
    </w:p>
  </w:footnote>
  <w:footnote w:id="70">
    <w:p w14:paraId="40060EED" w14:textId="49900C27" w:rsidR="00476599" w:rsidRDefault="00476599">
      <w:pPr>
        <w:pStyle w:val="FootnoteText"/>
      </w:pPr>
      <w:r>
        <w:rPr>
          <w:rStyle w:val="FootnoteReference"/>
        </w:rPr>
        <w:footnoteRef/>
      </w:r>
      <w:r>
        <w:rPr>
          <w:rtl/>
        </w:rPr>
        <w:t xml:space="preserve"> </w:t>
      </w:r>
      <w:r>
        <w:rPr>
          <w:rFonts w:hint="cs"/>
          <w:rtl/>
        </w:rPr>
        <w:t>עבד אברהם שוב?</w:t>
      </w:r>
    </w:p>
  </w:footnote>
  <w:footnote w:id="71">
    <w:p w14:paraId="6748D9DB" w14:textId="0A38C095" w:rsidR="00476599" w:rsidRDefault="00476599">
      <w:pPr>
        <w:pStyle w:val="FootnoteText"/>
      </w:pPr>
      <w:r>
        <w:rPr>
          <w:rStyle w:val="FootnoteReference"/>
        </w:rPr>
        <w:footnoteRef/>
      </w:r>
      <w:r>
        <w:rPr>
          <w:rtl/>
        </w:rPr>
        <w:t xml:space="preserve"> </w:t>
      </w:r>
      <w:r>
        <w:rPr>
          <w:rFonts w:hint="cs"/>
          <w:rtl/>
        </w:rPr>
        <w:t>בראשית!</w:t>
      </w:r>
    </w:p>
  </w:footnote>
  <w:footnote w:id="72">
    <w:p w14:paraId="63D254B0" w14:textId="743A75E9" w:rsidR="00476599" w:rsidDel="006F17AC" w:rsidRDefault="00476599">
      <w:pPr>
        <w:pStyle w:val="FootnoteText"/>
        <w:rPr>
          <w:del w:id="555" w:author="אורן ישי הירשהורן" w:date="2020-05-26T12:23:00Z"/>
        </w:rPr>
      </w:pPr>
      <w:del w:id="556" w:author="אורן ישי הירשהורן" w:date="2020-05-26T12:23:00Z">
        <w:r w:rsidDel="006F17AC">
          <w:rPr>
            <w:rStyle w:val="FootnoteReference"/>
          </w:rPr>
          <w:footnoteRef/>
        </w:r>
        <w:r w:rsidDel="006F17AC">
          <w:rPr>
            <w:rtl/>
          </w:rPr>
          <w:delText xml:space="preserve"> </w:delText>
        </w:r>
        <w:r w:rsidDel="006F17AC">
          <w:rPr>
            <w:rFonts w:hint="cs"/>
            <w:rtl/>
          </w:rPr>
          <w:delText>נראלי שמישהו ניסה להתחיל את המילה הבאה ואז קלט שאין לו מקום בשורה</w:delText>
        </w:r>
      </w:del>
    </w:p>
  </w:footnote>
  <w:footnote w:id="73">
    <w:p w14:paraId="0C3500CD" w14:textId="51648F93" w:rsidR="00476599" w:rsidRDefault="00476599">
      <w:pPr>
        <w:pStyle w:val="FootnoteText"/>
      </w:pPr>
      <w:r>
        <w:rPr>
          <w:rStyle w:val="FootnoteReference"/>
        </w:rPr>
        <w:footnoteRef/>
      </w:r>
      <w:r>
        <w:rPr>
          <w:rtl/>
        </w:rPr>
        <w:t xml:space="preserve"> </w:t>
      </w:r>
      <w:r>
        <w:rPr>
          <w:rFonts w:hint="cs"/>
          <w:rtl/>
        </w:rPr>
        <w:t xml:space="preserve">נראלי צ"ל אני </w:t>
      </w:r>
    </w:p>
  </w:footnote>
  <w:footnote w:id="74">
    <w:p w14:paraId="7D4A0230" w14:textId="0AF2E49E" w:rsidR="00476599" w:rsidDel="006F17AC" w:rsidRDefault="00476599">
      <w:pPr>
        <w:pStyle w:val="FootnoteText"/>
        <w:rPr>
          <w:del w:id="559" w:author="אורן ישי הירשהורן" w:date="2020-05-26T12:24:00Z"/>
        </w:rPr>
      </w:pPr>
      <w:del w:id="560" w:author="אורן ישי הירשהורן" w:date="2020-05-26T12:24:00Z">
        <w:r w:rsidDel="006F17AC">
          <w:rPr>
            <w:rStyle w:val="FootnoteReference"/>
          </w:rPr>
          <w:footnoteRef/>
        </w:r>
        <w:r w:rsidDel="006F17AC">
          <w:rPr>
            <w:rtl/>
          </w:rPr>
          <w:delText xml:space="preserve"> </w:delText>
        </w:r>
        <w:r w:rsidDel="006F17AC">
          <w:rPr>
            <w:rFonts w:hint="cs"/>
            <w:rtl/>
          </w:rPr>
          <w:delText>שוב ניסה להתחיל מילה ודילג שורה?</w:delText>
        </w:r>
      </w:del>
    </w:p>
  </w:footnote>
  <w:footnote w:id="75">
    <w:p w14:paraId="3BBF2A4C" w14:textId="72F43A03" w:rsidR="00476599" w:rsidRDefault="00476599">
      <w:pPr>
        <w:pStyle w:val="FootnoteText"/>
      </w:pPr>
      <w:r>
        <w:rPr>
          <w:rStyle w:val="FootnoteReference"/>
        </w:rPr>
        <w:footnoteRef/>
      </w:r>
      <w:r>
        <w:rPr>
          <w:rtl/>
        </w:rPr>
        <w:t xml:space="preserve"> </w:t>
      </w:r>
      <w:r>
        <w:rPr>
          <w:rFonts w:hint="cs"/>
          <w:rtl/>
        </w:rPr>
        <w:t>לכאורה צ"ל חופתי?</w:t>
      </w:r>
    </w:p>
  </w:footnote>
  <w:footnote w:id="76">
    <w:p w14:paraId="27153048" w14:textId="31FDE12E" w:rsidR="00476599" w:rsidDel="00FD19FF" w:rsidRDefault="00476599">
      <w:pPr>
        <w:pStyle w:val="FootnoteText"/>
        <w:rPr>
          <w:del w:id="573" w:author="אורן ישי הירשהורן" w:date="2020-05-26T12:32:00Z"/>
        </w:rPr>
      </w:pPr>
      <w:del w:id="574" w:author="אורן ישי הירשהורן" w:date="2020-05-26T12:32:00Z">
        <w:r w:rsidDel="00FD19FF">
          <w:rPr>
            <w:rStyle w:val="FootnoteReference"/>
          </w:rPr>
          <w:footnoteRef/>
        </w:r>
        <w:r w:rsidDel="00FD19FF">
          <w:rPr>
            <w:rtl/>
          </w:rPr>
          <w:delText xml:space="preserve"> </w:delText>
        </w:r>
        <w:r w:rsidDel="00FD19FF">
          <w:rPr>
            <w:rFonts w:hint="cs"/>
            <w:rtl/>
          </w:rPr>
          <w:delText>אמיתי שנראלי עוד פעם מישהו ניסה ולא עבד לו</w:delText>
        </w:r>
      </w:del>
    </w:p>
  </w:footnote>
  <w:footnote w:id="77">
    <w:p w14:paraId="0388E8AE" w14:textId="6EB124E1" w:rsidR="00476599" w:rsidRDefault="00476599">
      <w:pPr>
        <w:pStyle w:val="FootnoteText"/>
        <w:rPr>
          <w:rtl/>
        </w:rPr>
      </w:pPr>
      <w:ins w:id="581" w:author="אורן ישי הירשהורן" w:date="2020-05-26T12:34:00Z">
        <w:r>
          <w:rPr>
            <w:rStyle w:val="FootnoteReference"/>
          </w:rPr>
          <w:footnoteRef/>
        </w:r>
        <w:r>
          <w:rPr>
            <w:rtl/>
          </w:rPr>
          <w:t xml:space="preserve"> </w:t>
        </w:r>
      </w:ins>
      <w:ins w:id="582" w:author="אורן ישי הירשהורן" w:date="2020-05-26T12:35:00Z">
        <w:r>
          <w:rPr>
            <w:rFonts w:hint="cs"/>
            <w:rtl/>
          </w:rPr>
          <w:t>מה? חסרה פה מילה או משהו?</w:t>
        </w:r>
      </w:ins>
    </w:p>
  </w:footnote>
  <w:footnote w:id="78">
    <w:p w14:paraId="5196B698" w14:textId="0B943B80" w:rsidR="00476599" w:rsidDel="00FD19FF" w:rsidRDefault="00476599">
      <w:pPr>
        <w:pStyle w:val="FootnoteText"/>
        <w:rPr>
          <w:del w:id="590" w:author="אורן ישי הירשהורן" w:date="2020-05-26T12:39:00Z"/>
          <w:rtl/>
        </w:rPr>
      </w:pPr>
      <w:del w:id="591" w:author="אורן ישי הירשהורן" w:date="2020-05-26T12:39:00Z">
        <w:r w:rsidDel="00FD19FF">
          <w:rPr>
            <w:rStyle w:val="FootnoteReference"/>
          </w:rPr>
          <w:footnoteRef/>
        </w:r>
        <w:r w:rsidDel="00FD19FF">
          <w:rPr>
            <w:rtl/>
          </w:rPr>
          <w:delText xml:space="preserve"> </w:delText>
        </w:r>
        <w:r w:rsidDel="00FD19FF">
          <w:rPr>
            <w:rFonts w:hint="cs"/>
            <w:rtl/>
          </w:rPr>
          <w:delText>שוב?</w:delText>
        </w:r>
      </w:del>
    </w:p>
  </w:footnote>
  <w:footnote w:id="79">
    <w:p w14:paraId="58771F60" w14:textId="24D9A578" w:rsidR="00476599" w:rsidRDefault="00476599">
      <w:pPr>
        <w:pStyle w:val="FootnoteText"/>
      </w:pPr>
      <w:r>
        <w:rPr>
          <w:rStyle w:val="FootnoteReference"/>
        </w:rPr>
        <w:footnoteRef/>
      </w:r>
      <w:r>
        <w:rPr>
          <w:rtl/>
        </w:rPr>
        <w:t xml:space="preserve"> </w:t>
      </w:r>
      <w:r>
        <w:rPr>
          <w:rFonts w:hint="cs"/>
          <w:rtl/>
        </w:rPr>
        <w:t>כמה אזכורים תנ"כיים יש כאן</w:t>
      </w:r>
    </w:p>
  </w:footnote>
  <w:footnote w:id="80">
    <w:p w14:paraId="600190CA" w14:textId="55E820F7" w:rsidR="00476599" w:rsidRDefault="00476599">
      <w:pPr>
        <w:pStyle w:val="FootnoteText"/>
      </w:pPr>
      <w:r>
        <w:rPr>
          <w:rStyle w:val="FootnoteReference"/>
        </w:rPr>
        <w:footnoteRef/>
      </w:r>
      <w:r>
        <w:rPr>
          <w:rtl/>
        </w:rPr>
        <w:t xml:space="preserve"> </w:t>
      </w:r>
      <w:r>
        <w:rPr>
          <w:rFonts w:hint="cs"/>
          <w:rtl/>
        </w:rPr>
        <w:t>הורינו?</w:t>
      </w:r>
    </w:p>
  </w:footnote>
  <w:footnote w:id="81">
    <w:p w14:paraId="257F4820" w14:textId="5B346ECE" w:rsidR="00476599" w:rsidDel="00BC2723" w:rsidRDefault="00476599">
      <w:pPr>
        <w:pStyle w:val="FootnoteText"/>
        <w:rPr>
          <w:del w:id="615" w:author="אורן ישי הירשהורן" w:date="2020-05-26T13:03:00Z"/>
        </w:rPr>
      </w:pPr>
      <w:del w:id="616" w:author="אורן ישי הירשהורן" w:date="2020-05-26T13:03:00Z">
        <w:r w:rsidDel="00BC2723">
          <w:rPr>
            <w:rStyle w:val="FootnoteReference"/>
          </w:rPr>
          <w:footnoteRef/>
        </w:r>
        <w:r w:rsidDel="00BC2723">
          <w:rPr>
            <w:rtl/>
          </w:rPr>
          <w:delText xml:space="preserve"> </w:delText>
        </w:r>
        <w:r w:rsidDel="00BC2723">
          <w:rPr>
            <w:rFonts w:hint="cs"/>
            <w:rtl/>
          </w:rPr>
          <w:delText>שוב...!</w:delText>
        </w:r>
      </w:del>
    </w:p>
  </w:footnote>
  <w:footnote w:id="82">
    <w:p w14:paraId="6AECA0B0" w14:textId="5E529002" w:rsidR="00476599" w:rsidRDefault="00476599">
      <w:pPr>
        <w:pStyle w:val="FootnoteText"/>
      </w:pPr>
      <w:r>
        <w:rPr>
          <w:rStyle w:val="FootnoteReference"/>
        </w:rPr>
        <w:footnoteRef/>
      </w:r>
      <w:r>
        <w:rPr>
          <w:rtl/>
        </w:rPr>
        <w:t xml:space="preserve"> </w:t>
      </w:r>
      <w:r>
        <w:rPr>
          <w:rFonts w:hint="cs"/>
          <w:rtl/>
        </w:rPr>
        <w:t>יוסף, בנימין</w:t>
      </w:r>
    </w:p>
  </w:footnote>
  <w:footnote w:id="83">
    <w:p w14:paraId="09A0A5FB" w14:textId="2F8D5B21" w:rsidR="00476599" w:rsidDel="00BC2723" w:rsidRDefault="00476599">
      <w:pPr>
        <w:pStyle w:val="FootnoteText"/>
        <w:rPr>
          <w:del w:id="629" w:author="אורן ישי הירשהורן" w:date="2020-05-26T13:07:00Z"/>
          <w:rtl/>
        </w:rPr>
      </w:pPr>
      <w:del w:id="630" w:author="אורן ישי הירשהורן" w:date="2020-05-26T13:07:00Z">
        <w:r w:rsidDel="00BC2723">
          <w:rPr>
            <w:rStyle w:val="FootnoteReference"/>
          </w:rPr>
          <w:footnoteRef/>
        </w:r>
        <w:r w:rsidDel="00BC2723">
          <w:delText xml:space="preserve"> </w:delText>
        </w:r>
        <w:r w:rsidDel="00BC2723">
          <w:rPr>
            <w:rFonts w:hint="cs"/>
            <w:rtl/>
          </w:rPr>
          <w:delText>ואהבת את ה' אלהיך...</w:delText>
        </w:r>
      </w:del>
    </w:p>
  </w:footnote>
  <w:footnote w:id="84">
    <w:p w14:paraId="28152A36" w14:textId="421F5864" w:rsidR="00476599" w:rsidDel="00E5436E" w:rsidRDefault="00476599">
      <w:pPr>
        <w:pStyle w:val="FootnoteText"/>
        <w:rPr>
          <w:del w:id="638" w:author="אורן ישי הירשהורן" w:date="2020-05-26T13:10:00Z"/>
          <w:rtl/>
        </w:rPr>
      </w:pPr>
      <w:del w:id="639" w:author="אורן ישי הירשהורן" w:date="2020-05-26T13:10:00Z">
        <w:r w:rsidDel="00E5436E">
          <w:rPr>
            <w:rStyle w:val="FootnoteReference"/>
          </w:rPr>
          <w:footnoteRef/>
        </w:r>
        <w:r w:rsidDel="00E5436E">
          <w:rPr>
            <w:rtl/>
          </w:rPr>
          <w:delText xml:space="preserve"> </w:delText>
        </w:r>
        <w:r w:rsidDel="00E5436E">
          <w:rPr>
            <w:rFonts w:hint="cs"/>
            <w:rtl/>
          </w:rPr>
          <w:delText>לכאורה ראו עם ק' מחוקה קצת</w:delText>
        </w:r>
      </w:del>
    </w:p>
  </w:footnote>
  <w:footnote w:id="85">
    <w:p w14:paraId="607A03BB" w14:textId="46DCB32D" w:rsidR="00476599" w:rsidRDefault="00476599">
      <w:pPr>
        <w:pStyle w:val="FootnoteText"/>
      </w:pPr>
      <w:r>
        <w:rPr>
          <w:rStyle w:val="FootnoteReference"/>
        </w:rPr>
        <w:footnoteRef/>
      </w:r>
      <w:r>
        <w:rPr>
          <w:rtl/>
        </w:rPr>
        <w:t xml:space="preserve"> </w:t>
      </w:r>
      <w:r>
        <w:rPr>
          <w:rFonts w:hint="cs"/>
          <w:rtl/>
        </w:rPr>
        <w:t>הוא"ו מיותרת כאן.</w:t>
      </w:r>
    </w:p>
  </w:footnote>
  <w:footnote w:id="86">
    <w:p w14:paraId="3C1E4799" w14:textId="149A9CDF" w:rsidR="00476599" w:rsidRDefault="00476599">
      <w:pPr>
        <w:pStyle w:val="FootnoteText"/>
      </w:pPr>
      <w:r>
        <w:rPr>
          <w:rStyle w:val="FootnoteReference"/>
        </w:rPr>
        <w:footnoteRef/>
      </w:r>
      <w:r>
        <w:rPr>
          <w:rtl/>
        </w:rPr>
        <w:t xml:space="preserve"> </w:t>
      </w:r>
      <w:r>
        <w:rPr>
          <w:rFonts w:hint="cs"/>
          <w:rtl/>
        </w:rPr>
        <w:t>טעות בטוח</w:t>
      </w:r>
    </w:p>
  </w:footnote>
  <w:footnote w:id="87">
    <w:p w14:paraId="06E08A12" w14:textId="5E7BC38D" w:rsidR="00476599" w:rsidRDefault="00476599">
      <w:pPr>
        <w:pStyle w:val="FootnoteText"/>
      </w:pPr>
      <w:r>
        <w:rPr>
          <w:rStyle w:val="FootnoteReference"/>
        </w:rPr>
        <w:footnoteRef/>
      </w:r>
      <w:r>
        <w:rPr>
          <w:rtl/>
        </w:rPr>
        <w:t xml:space="preserve"> </w:t>
      </w:r>
      <w:r>
        <w:rPr>
          <w:rFonts w:hint="cs"/>
          <w:rtl/>
        </w:rPr>
        <w:t>כל זה ציטוט מאחי יוסף חושילינג</w:t>
      </w:r>
    </w:p>
  </w:footnote>
  <w:footnote w:id="88">
    <w:p w14:paraId="566C2457" w14:textId="6024B3AA" w:rsidR="00476599" w:rsidRDefault="00476599">
      <w:pPr>
        <w:pStyle w:val="FootnoteText"/>
      </w:pPr>
      <w:r>
        <w:rPr>
          <w:rStyle w:val="FootnoteReference"/>
        </w:rPr>
        <w:footnoteRef/>
      </w:r>
      <w:r>
        <w:rPr>
          <w:rtl/>
        </w:rPr>
        <w:t xml:space="preserve"> </w:t>
      </w:r>
      <w:r>
        <w:rPr>
          <w:rFonts w:hint="cs"/>
          <w:rtl/>
        </w:rPr>
        <w:t>את דברי השירה הזאתתתתת</w:t>
      </w:r>
    </w:p>
  </w:footnote>
  <w:footnote w:id="89">
    <w:p w14:paraId="1F3560A0" w14:textId="5B44E1AD" w:rsidR="00476599" w:rsidRDefault="00476599">
      <w:pPr>
        <w:pStyle w:val="FootnoteText"/>
        <w:rPr>
          <w:rtl/>
        </w:rPr>
      </w:pPr>
      <w:r>
        <w:rPr>
          <w:rStyle w:val="FootnoteReference"/>
        </w:rPr>
        <w:footnoteRef/>
      </w:r>
      <w:r>
        <w:rPr>
          <w:rtl/>
        </w:rPr>
        <w:t xml:space="preserve"> </w:t>
      </w:r>
      <w:r>
        <w:rPr>
          <w:rFonts w:hint="cs"/>
          <w:rtl/>
        </w:rPr>
        <w:t>הרמז משהו</w:t>
      </w:r>
    </w:p>
  </w:footnote>
  <w:footnote w:id="90">
    <w:p w14:paraId="20ABD24A" w14:textId="34BF67B3" w:rsidR="00476599" w:rsidRDefault="00476599">
      <w:pPr>
        <w:pStyle w:val="FootnoteText"/>
      </w:pPr>
      <w:r>
        <w:rPr>
          <w:rStyle w:val="FootnoteReference"/>
        </w:rPr>
        <w:footnoteRef/>
      </w:r>
      <w:r>
        <w:rPr>
          <w:rtl/>
        </w:rPr>
        <w:t xml:space="preserve"> </w:t>
      </w:r>
      <w:r>
        <w:rPr>
          <w:rFonts w:hint="cs"/>
          <w:rtl/>
        </w:rPr>
        <w:t>אני מחצתי ואני ארפא</w:t>
      </w:r>
    </w:p>
  </w:footnote>
  <w:footnote w:id="91">
    <w:p w14:paraId="5043DAB5" w14:textId="77777777" w:rsidR="00476599" w:rsidRDefault="00476599" w:rsidP="004A2D30">
      <w:pPr>
        <w:pStyle w:val="FootnoteText"/>
        <w:rPr>
          <w:ins w:id="685" w:author="אורן ישי הירשהורן" w:date="2020-05-26T13:55:00Z"/>
        </w:rPr>
      </w:pPr>
      <w:ins w:id="686" w:author="אורן ישי הירשהורן" w:date="2020-05-26T13:55:00Z">
        <w:r>
          <w:rPr>
            <w:rStyle w:val="FootnoteReference"/>
          </w:rPr>
          <w:footnoteRef/>
        </w:r>
        <w:r>
          <w:rPr>
            <w:rtl/>
          </w:rPr>
          <w:t xml:space="preserve"> </w:t>
        </w:r>
        <w:r>
          <w:rPr>
            <w:rFonts w:hint="cs"/>
            <w:rtl/>
          </w:rPr>
          <w:t>שמואל איפשהו</w:t>
        </w:r>
      </w:ins>
    </w:p>
  </w:footnote>
  <w:footnote w:id="92">
    <w:p w14:paraId="435D636E" w14:textId="77777777" w:rsidR="00476599" w:rsidRDefault="00476599" w:rsidP="004A2D30">
      <w:pPr>
        <w:pStyle w:val="FootnoteText"/>
        <w:rPr>
          <w:ins w:id="699" w:author="אורן ישי הירשהורן" w:date="2020-05-26T13:55:00Z"/>
        </w:rPr>
      </w:pPr>
      <w:ins w:id="700" w:author="אורן ישי הירשהורן" w:date="2020-05-26T13:55:00Z">
        <w:r>
          <w:rPr>
            <w:rStyle w:val="FootnoteReference"/>
          </w:rPr>
          <w:footnoteRef/>
        </w:r>
        <w:r>
          <w:rPr>
            <w:rtl/>
          </w:rPr>
          <w:t xml:space="preserve"> </w:t>
        </w:r>
        <w:r>
          <w:rPr>
            <w:rFonts w:hint="cs"/>
            <w:rtl/>
          </w:rPr>
          <w:t>הרמז ברור אבל לא זוכר</w:t>
        </w:r>
      </w:ins>
    </w:p>
  </w:footnote>
  <w:footnote w:id="93">
    <w:p w14:paraId="70BC4E4C" w14:textId="77777777" w:rsidR="00476599" w:rsidRDefault="00476599" w:rsidP="004A2D30">
      <w:pPr>
        <w:pStyle w:val="FootnoteText"/>
        <w:rPr>
          <w:ins w:id="703" w:author="אורן ישי הירשהורן" w:date="2020-05-26T13:55:00Z"/>
        </w:rPr>
      </w:pPr>
      <w:ins w:id="704" w:author="אורן ישי הירשהורן" w:date="2020-05-26T13:55:00Z">
        <w:r>
          <w:rPr>
            <w:rStyle w:val="FootnoteReference"/>
          </w:rPr>
          <w:footnoteRef/>
        </w:r>
        <w:r>
          <w:rPr>
            <w:rtl/>
          </w:rPr>
          <w:t xml:space="preserve"> </w:t>
        </w:r>
        <w:r>
          <w:rPr>
            <w:rFonts w:hint="cs"/>
            <w:rtl/>
          </w:rPr>
          <w:t>ועתה?</w:t>
        </w:r>
      </w:ins>
    </w:p>
  </w:footnote>
  <w:footnote w:id="94">
    <w:p w14:paraId="0314A390" w14:textId="77777777" w:rsidR="00476599" w:rsidRDefault="00476599" w:rsidP="004A2D30">
      <w:pPr>
        <w:pStyle w:val="FootnoteText"/>
        <w:rPr>
          <w:ins w:id="725" w:author="אורן ישי הירשהורן" w:date="2020-05-26T13:55:00Z"/>
        </w:rPr>
      </w:pPr>
      <w:ins w:id="726" w:author="אורן ישי הירשהורן" w:date="2020-05-26T13:55:00Z">
        <w:r>
          <w:rPr>
            <w:rStyle w:val="FootnoteReference"/>
          </w:rPr>
          <w:footnoteRef/>
        </w:r>
        <w:r>
          <w:rPr>
            <w:rtl/>
          </w:rPr>
          <w:t xml:space="preserve"> </w:t>
        </w:r>
        <w:r>
          <w:rPr>
            <w:rFonts w:hint="cs"/>
            <w:rtl/>
          </w:rPr>
          <w:t>ישעיהו</w:t>
        </w:r>
      </w:ins>
    </w:p>
  </w:footnote>
  <w:footnote w:id="95">
    <w:p w14:paraId="50CDE767" w14:textId="77777777" w:rsidR="00476599" w:rsidRDefault="00476599" w:rsidP="004A2D30">
      <w:pPr>
        <w:pStyle w:val="FootnoteText"/>
        <w:rPr>
          <w:ins w:id="738" w:author="אורן ישי הירשהורן" w:date="2020-05-26T13:55:00Z"/>
        </w:rPr>
      </w:pPr>
      <w:ins w:id="739" w:author="אורן ישי הירשהורן" w:date="2020-05-26T13:55:00Z">
        <w:r>
          <w:rPr>
            <w:rStyle w:val="FootnoteReference"/>
          </w:rPr>
          <w:footnoteRef/>
        </w:r>
        <w:r>
          <w:rPr>
            <w:rtl/>
          </w:rPr>
          <w:t xml:space="preserve"> </w:t>
        </w:r>
        <w:r>
          <w:rPr>
            <w:rFonts w:hint="cs"/>
            <w:rtl/>
          </w:rPr>
          <w:t>הרמז</w:t>
        </w:r>
      </w:ins>
    </w:p>
  </w:footnote>
  <w:footnote w:id="96">
    <w:p w14:paraId="06333B3B" w14:textId="77777777" w:rsidR="00476599" w:rsidRDefault="00476599" w:rsidP="004A2D30">
      <w:pPr>
        <w:pStyle w:val="FootnoteText"/>
        <w:rPr>
          <w:ins w:id="742" w:author="אורן ישי הירשהורן" w:date="2020-05-26T13:55:00Z"/>
        </w:rPr>
      </w:pPr>
      <w:ins w:id="743" w:author="אורן ישי הירשהורן" w:date="2020-05-26T13:55:00Z">
        <w:r>
          <w:rPr>
            <w:rStyle w:val="FootnoteReference"/>
          </w:rPr>
          <w:footnoteRef/>
        </w:r>
        <w:r>
          <w:rPr>
            <w:rtl/>
          </w:rPr>
          <w:t xml:space="preserve"> </w:t>
        </w:r>
        <w:r>
          <w:rPr>
            <w:rFonts w:hint="cs"/>
            <w:rtl/>
          </w:rPr>
          <w:t>אותו הרמז נראלי</w:t>
        </w:r>
      </w:ins>
    </w:p>
  </w:footnote>
  <w:footnote w:id="97">
    <w:p w14:paraId="7673ED9E" w14:textId="77777777" w:rsidR="00476599" w:rsidRDefault="00476599" w:rsidP="004A2D30">
      <w:pPr>
        <w:pStyle w:val="FootnoteText"/>
        <w:rPr>
          <w:ins w:id="750" w:author="אורן ישי הירשהורן" w:date="2020-05-26T13:55:00Z"/>
        </w:rPr>
      </w:pPr>
      <w:ins w:id="751" w:author="אורן ישי הירשהורן" w:date="2020-05-26T13:55:00Z">
        <w:r>
          <w:rPr>
            <w:rStyle w:val="FootnoteReference"/>
          </w:rPr>
          <w:footnoteRef/>
        </w:r>
        <w:r>
          <w:rPr>
            <w:rtl/>
          </w:rPr>
          <w:t xml:space="preserve"> </w:t>
        </w:r>
        <w:r>
          <w:rPr>
            <w:rFonts w:hint="cs"/>
            <w:rtl/>
          </w:rPr>
          <w:t>הגרשיים במקור ואחריהם רווח של סוף פרשיה</w:t>
        </w:r>
      </w:ins>
    </w:p>
  </w:footnote>
  <w:footnote w:id="98">
    <w:p w14:paraId="586FC686" w14:textId="77777777" w:rsidR="00476599" w:rsidRDefault="00476599" w:rsidP="004A2D30">
      <w:pPr>
        <w:pStyle w:val="FootnoteText"/>
        <w:rPr>
          <w:ins w:id="757" w:author="אורן ישי הירשהורן" w:date="2020-05-26T13:55:00Z"/>
        </w:rPr>
      </w:pPr>
      <w:ins w:id="758" w:author="אורן ישי הירשהורן" w:date="2020-05-26T13:55:00Z">
        <w:r>
          <w:rPr>
            <w:rStyle w:val="FootnoteReference"/>
          </w:rPr>
          <w:footnoteRef/>
        </w:r>
        <w:r>
          <w:rPr>
            <w:rtl/>
          </w:rPr>
          <w:t xml:space="preserve"> </w:t>
        </w:r>
        <w:r>
          <w:rPr>
            <w:rFonts w:hint="cs"/>
            <w:rtl/>
          </w:rPr>
          <w:t>אברהם?</w:t>
        </w:r>
      </w:ins>
    </w:p>
  </w:footnote>
  <w:footnote w:id="99">
    <w:p w14:paraId="2871E303" w14:textId="2A5F9291" w:rsidR="00476599" w:rsidDel="004A2D30" w:rsidRDefault="00476599">
      <w:pPr>
        <w:pStyle w:val="FootnoteText"/>
        <w:rPr>
          <w:del w:id="783" w:author="אורן ישי הירשהורן" w:date="2020-05-26T13:55:00Z"/>
        </w:rPr>
      </w:pPr>
      <w:del w:id="784" w:author="אורן ישי הירשהורן" w:date="2020-05-26T13:55:00Z">
        <w:r w:rsidDel="004A2D30">
          <w:rPr>
            <w:rStyle w:val="FootnoteReference"/>
          </w:rPr>
          <w:footnoteRef/>
        </w:r>
        <w:r w:rsidDel="004A2D30">
          <w:rPr>
            <w:rtl/>
          </w:rPr>
          <w:delText xml:space="preserve"> </w:delText>
        </w:r>
        <w:r w:rsidDel="004A2D30">
          <w:rPr>
            <w:rFonts w:hint="cs"/>
            <w:rtl/>
          </w:rPr>
          <w:delText>שמואל איפשהו</w:delText>
        </w:r>
      </w:del>
    </w:p>
  </w:footnote>
  <w:footnote w:id="100">
    <w:p w14:paraId="1DEB05F0" w14:textId="18A260F0" w:rsidR="00476599" w:rsidDel="004A2D30" w:rsidRDefault="00476599">
      <w:pPr>
        <w:pStyle w:val="FootnoteText"/>
        <w:rPr>
          <w:del w:id="795" w:author="אורן ישי הירשהורן" w:date="2020-05-26T13:56:00Z"/>
        </w:rPr>
      </w:pPr>
      <w:del w:id="796" w:author="אורן ישי הירשהורן" w:date="2020-05-26T13:56:00Z">
        <w:r w:rsidDel="004A2D30">
          <w:rPr>
            <w:rStyle w:val="FootnoteReference"/>
          </w:rPr>
          <w:footnoteRef/>
        </w:r>
        <w:r w:rsidDel="004A2D30">
          <w:rPr>
            <w:rtl/>
          </w:rPr>
          <w:delText xml:space="preserve"> </w:delText>
        </w:r>
        <w:r w:rsidDel="004A2D30">
          <w:rPr>
            <w:rFonts w:hint="cs"/>
            <w:rtl/>
          </w:rPr>
          <w:delText>הרמז ברור אבל לא זוכר</w:delText>
        </w:r>
      </w:del>
    </w:p>
  </w:footnote>
  <w:footnote w:id="101">
    <w:p w14:paraId="2E208539" w14:textId="6370521B" w:rsidR="00476599" w:rsidDel="004A2D30" w:rsidRDefault="00476599">
      <w:pPr>
        <w:pStyle w:val="FootnoteText"/>
        <w:rPr>
          <w:del w:id="799" w:author="אורן ישי הירשהורן" w:date="2020-05-26T13:56:00Z"/>
        </w:rPr>
      </w:pPr>
      <w:del w:id="800" w:author="אורן ישי הירשהורן" w:date="2020-05-26T13:56:00Z">
        <w:r w:rsidDel="004A2D30">
          <w:rPr>
            <w:rStyle w:val="FootnoteReference"/>
          </w:rPr>
          <w:footnoteRef/>
        </w:r>
        <w:r w:rsidDel="004A2D30">
          <w:rPr>
            <w:rtl/>
          </w:rPr>
          <w:delText xml:space="preserve"> </w:delText>
        </w:r>
        <w:r w:rsidDel="004A2D30">
          <w:rPr>
            <w:rFonts w:hint="cs"/>
            <w:rtl/>
          </w:rPr>
          <w:delText>ועתה?</w:delText>
        </w:r>
      </w:del>
    </w:p>
  </w:footnote>
  <w:footnote w:id="102">
    <w:p w14:paraId="6A81F9C5" w14:textId="6ECB9B87" w:rsidR="00476599" w:rsidDel="004A2D30" w:rsidRDefault="00476599">
      <w:pPr>
        <w:pStyle w:val="FootnoteText"/>
        <w:rPr>
          <w:del w:id="817" w:author="אורן ישי הירשהורן" w:date="2020-05-26T13:56:00Z"/>
        </w:rPr>
      </w:pPr>
      <w:del w:id="818" w:author="אורן ישי הירשהורן" w:date="2020-05-26T13:56:00Z">
        <w:r w:rsidDel="004A2D30">
          <w:rPr>
            <w:rStyle w:val="FootnoteReference"/>
          </w:rPr>
          <w:footnoteRef/>
        </w:r>
        <w:r w:rsidDel="004A2D30">
          <w:rPr>
            <w:rtl/>
          </w:rPr>
          <w:delText xml:space="preserve"> </w:delText>
        </w:r>
        <w:r w:rsidDel="004A2D30">
          <w:rPr>
            <w:rFonts w:hint="cs"/>
            <w:rtl/>
          </w:rPr>
          <w:delText>ישעיהו</w:delText>
        </w:r>
      </w:del>
    </w:p>
  </w:footnote>
  <w:footnote w:id="103">
    <w:p w14:paraId="60734970" w14:textId="6F67E1DD" w:rsidR="00476599" w:rsidDel="004A2D30" w:rsidRDefault="00476599">
      <w:pPr>
        <w:pStyle w:val="FootnoteText"/>
        <w:rPr>
          <w:del w:id="821" w:author="אורן ישי הירשהורן" w:date="2020-05-26T13:56:00Z"/>
          <w:rtl/>
        </w:rPr>
      </w:pPr>
      <w:del w:id="822" w:author="אורן ישי הירשהורן" w:date="2020-05-26T13:56:00Z">
        <w:r w:rsidDel="004A2D30">
          <w:rPr>
            <w:rStyle w:val="FootnoteReference"/>
          </w:rPr>
          <w:footnoteRef/>
        </w:r>
        <w:r w:rsidDel="004A2D30">
          <w:rPr>
            <w:rtl/>
          </w:rPr>
          <w:delText xml:space="preserve"> </w:delText>
        </w:r>
        <w:r w:rsidDel="004A2D30">
          <w:rPr>
            <w:rFonts w:hint="cs"/>
            <w:rtl/>
          </w:rPr>
          <w:delText>גם נראלי</w:delText>
        </w:r>
      </w:del>
    </w:p>
  </w:footnote>
  <w:footnote w:id="104">
    <w:p w14:paraId="77A5F055" w14:textId="5EBA34B2" w:rsidR="00476599" w:rsidDel="004A2D30" w:rsidRDefault="00476599">
      <w:pPr>
        <w:pStyle w:val="FootnoteText"/>
        <w:rPr>
          <w:del w:id="829" w:author="אורן ישי הירשהורן" w:date="2020-05-26T13:56:00Z"/>
        </w:rPr>
      </w:pPr>
      <w:del w:id="830" w:author="אורן ישי הירשהורן" w:date="2020-05-26T13:56:00Z">
        <w:r w:rsidDel="004A2D30">
          <w:rPr>
            <w:rStyle w:val="FootnoteReference"/>
          </w:rPr>
          <w:footnoteRef/>
        </w:r>
        <w:r w:rsidDel="004A2D30">
          <w:rPr>
            <w:rtl/>
          </w:rPr>
          <w:delText xml:space="preserve"> </w:delText>
        </w:r>
        <w:r w:rsidDel="004A2D30">
          <w:rPr>
            <w:rFonts w:hint="cs"/>
            <w:rtl/>
          </w:rPr>
          <w:delText>הרמז</w:delText>
        </w:r>
      </w:del>
    </w:p>
  </w:footnote>
  <w:footnote w:id="105">
    <w:p w14:paraId="77FDC1F7" w14:textId="1D342B45" w:rsidR="00476599" w:rsidDel="004A2D30" w:rsidRDefault="00476599">
      <w:pPr>
        <w:pStyle w:val="FootnoteText"/>
        <w:rPr>
          <w:del w:id="833" w:author="אורן ישי הירשהורן" w:date="2020-05-26T13:56:00Z"/>
        </w:rPr>
      </w:pPr>
      <w:del w:id="834" w:author="אורן ישי הירשהורן" w:date="2020-05-26T13:56:00Z">
        <w:r w:rsidDel="004A2D30">
          <w:rPr>
            <w:rStyle w:val="FootnoteReference"/>
          </w:rPr>
          <w:footnoteRef/>
        </w:r>
        <w:r w:rsidDel="004A2D30">
          <w:rPr>
            <w:rtl/>
          </w:rPr>
          <w:delText xml:space="preserve"> </w:delText>
        </w:r>
        <w:r w:rsidDel="004A2D30">
          <w:rPr>
            <w:rFonts w:hint="cs"/>
            <w:rtl/>
          </w:rPr>
          <w:delText>אותו הרמז נראלי</w:delText>
        </w:r>
      </w:del>
    </w:p>
  </w:footnote>
  <w:footnote w:id="106">
    <w:p w14:paraId="41151184" w14:textId="75EB26FF" w:rsidR="00476599" w:rsidDel="004A2D30" w:rsidRDefault="00476599">
      <w:pPr>
        <w:pStyle w:val="FootnoteText"/>
        <w:rPr>
          <w:del w:id="841" w:author="אורן ישי הירשהורן" w:date="2020-05-26T13:56:00Z"/>
        </w:rPr>
      </w:pPr>
      <w:del w:id="842" w:author="אורן ישי הירשהורן" w:date="2020-05-26T13:56:00Z">
        <w:r w:rsidDel="004A2D30">
          <w:rPr>
            <w:rStyle w:val="FootnoteReference"/>
          </w:rPr>
          <w:footnoteRef/>
        </w:r>
        <w:r w:rsidDel="004A2D30">
          <w:rPr>
            <w:rtl/>
          </w:rPr>
          <w:delText xml:space="preserve"> </w:delText>
        </w:r>
        <w:r w:rsidDel="004A2D30">
          <w:rPr>
            <w:rFonts w:hint="cs"/>
            <w:rtl/>
          </w:rPr>
          <w:delText>הגרשיים במקור ואחריהם רווח של סוף פרשיה</w:delText>
        </w:r>
      </w:del>
    </w:p>
  </w:footnote>
  <w:footnote w:id="107">
    <w:p w14:paraId="48710C27" w14:textId="5B613B7D" w:rsidR="00476599" w:rsidDel="004A2D30" w:rsidRDefault="00476599">
      <w:pPr>
        <w:pStyle w:val="FootnoteText"/>
        <w:rPr>
          <w:del w:id="847" w:author="אורן ישי הירשהורן" w:date="2020-05-26T13:56:00Z"/>
        </w:rPr>
      </w:pPr>
      <w:del w:id="848" w:author="אורן ישי הירשהורן" w:date="2020-05-26T13:56:00Z">
        <w:r w:rsidDel="004A2D30">
          <w:rPr>
            <w:rStyle w:val="FootnoteReference"/>
          </w:rPr>
          <w:footnoteRef/>
        </w:r>
        <w:r w:rsidDel="004A2D30">
          <w:rPr>
            <w:rtl/>
          </w:rPr>
          <w:delText xml:space="preserve"> </w:delText>
        </w:r>
        <w:r w:rsidDel="004A2D30">
          <w:rPr>
            <w:rFonts w:hint="cs"/>
            <w:rtl/>
          </w:rPr>
          <w:delText>אברהם?</w:delText>
        </w:r>
      </w:del>
    </w:p>
  </w:footnote>
  <w:footnote w:id="108">
    <w:p w14:paraId="45A7211F" w14:textId="5604CEA6" w:rsidR="00476599" w:rsidDel="004A2D30" w:rsidRDefault="00476599">
      <w:pPr>
        <w:pStyle w:val="FootnoteText"/>
        <w:rPr>
          <w:del w:id="857" w:author="אורן ישי הירשהורן" w:date="2020-05-26T13:56:00Z"/>
        </w:rPr>
      </w:pPr>
      <w:del w:id="858" w:author="אורן ישי הירשהורן" w:date="2020-05-26T13:56:00Z">
        <w:r w:rsidDel="004A2D30">
          <w:rPr>
            <w:rStyle w:val="FootnoteReference"/>
          </w:rPr>
          <w:footnoteRef/>
        </w:r>
        <w:r w:rsidDel="004A2D30">
          <w:rPr>
            <w:rtl/>
          </w:rPr>
          <w:delText xml:space="preserve"> </w:delText>
        </w:r>
        <w:r w:rsidDel="004A2D30">
          <w:rPr>
            <w:rFonts w:hint="cs"/>
            <w:rtl/>
          </w:rPr>
          <w:delText>נראה שזה 'הוא'</w:delText>
        </w:r>
      </w:del>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B04212"/>
    <w:multiLevelType w:val="multilevel"/>
    <w:tmpl w:val="CB5C0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ser">
    <w15:presenceInfo w15:providerId="None" w15:userId="User"/>
  </w15:person>
  <w15:person w15:author="אורן ישי הירשהורן">
    <w15:presenceInfo w15:providerId="None" w15:userId="אורן ישי הירשהורן"/>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DDA"/>
    <w:rsid w:val="000033F7"/>
    <w:rsid w:val="0002533F"/>
    <w:rsid w:val="000271FA"/>
    <w:rsid w:val="000378A4"/>
    <w:rsid w:val="000A442F"/>
    <w:rsid w:val="000C1845"/>
    <w:rsid w:val="000C3FE9"/>
    <w:rsid w:val="000D6AE8"/>
    <w:rsid w:val="00135FEB"/>
    <w:rsid w:val="001715D1"/>
    <w:rsid w:val="001A03C4"/>
    <w:rsid w:val="001D7EA9"/>
    <w:rsid w:val="00271552"/>
    <w:rsid w:val="002A3EEF"/>
    <w:rsid w:val="002B2814"/>
    <w:rsid w:val="002B3698"/>
    <w:rsid w:val="002C07BD"/>
    <w:rsid w:val="00303DDA"/>
    <w:rsid w:val="00313807"/>
    <w:rsid w:val="00322CD1"/>
    <w:rsid w:val="003A53FC"/>
    <w:rsid w:val="003A6CE6"/>
    <w:rsid w:val="003B0271"/>
    <w:rsid w:val="003B4F3E"/>
    <w:rsid w:val="003C1A19"/>
    <w:rsid w:val="003C521F"/>
    <w:rsid w:val="003D17EE"/>
    <w:rsid w:val="003F1A9B"/>
    <w:rsid w:val="0044457C"/>
    <w:rsid w:val="0046259A"/>
    <w:rsid w:val="00476599"/>
    <w:rsid w:val="0048033A"/>
    <w:rsid w:val="004A2D30"/>
    <w:rsid w:val="0051196B"/>
    <w:rsid w:val="0054448E"/>
    <w:rsid w:val="00583284"/>
    <w:rsid w:val="00597E7D"/>
    <w:rsid w:val="005B2659"/>
    <w:rsid w:val="005F2FC3"/>
    <w:rsid w:val="005F4218"/>
    <w:rsid w:val="005F45A5"/>
    <w:rsid w:val="00610D06"/>
    <w:rsid w:val="00657C04"/>
    <w:rsid w:val="0067267A"/>
    <w:rsid w:val="00677B2E"/>
    <w:rsid w:val="00692754"/>
    <w:rsid w:val="006B4F37"/>
    <w:rsid w:val="006D56E1"/>
    <w:rsid w:val="006F17AC"/>
    <w:rsid w:val="00711324"/>
    <w:rsid w:val="00713D77"/>
    <w:rsid w:val="007416CD"/>
    <w:rsid w:val="007445B7"/>
    <w:rsid w:val="0079560D"/>
    <w:rsid w:val="007A1258"/>
    <w:rsid w:val="007B7ABB"/>
    <w:rsid w:val="00836E87"/>
    <w:rsid w:val="00845DFB"/>
    <w:rsid w:val="008677A1"/>
    <w:rsid w:val="008871CA"/>
    <w:rsid w:val="008A5489"/>
    <w:rsid w:val="008B4284"/>
    <w:rsid w:val="008F103A"/>
    <w:rsid w:val="008F6225"/>
    <w:rsid w:val="00914EFB"/>
    <w:rsid w:val="0092573B"/>
    <w:rsid w:val="0095128F"/>
    <w:rsid w:val="009613EC"/>
    <w:rsid w:val="00971A37"/>
    <w:rsid w:val="009A7B25"/>
    <w:rsid w:val="009C796E"/>
    <w:rsid w:val="009F1285"/>
    <w:rsid w:val="009F50B7"/>
    <w:rsid w:val="00A2442C"/>
    <w:rsid w:val="00A3747D"/>
    <w:rsid w:val="00A56C50"/>
    <w:rsid w:val="00A57C16"/>
    <w:rsid w:val="00A920EC"/>
    <w:rsid w:val="00AD2EEF"/>
    <w:rsid w:val="00AF496D"/>
    <w:rsid w:val="00B105CC"/>
    <w:rsid w:val="00B277AA"/>
    <w:rsid w:val="00B324AA"/>
    <w:rsid w:val="00B3779C"/>
    <w:rsid w:val="00B932E7"/>
    <w:rsid w:val="00BC2723"/>
    <w:rsid w:val="00C02AF4"/>
    <w:rsid w:val="00C02F76"/>
    <w:rsid w:val="00C414D1"/>
    <w:rsid w:val="00C4253E"/>
    <w:rsid w:val="00C4680C"/>
    <w:rsid w:val="00C61355"/>
    <w:rsid w:val="00C83C30"/>
    <w:rsid w:val="00D052FD"/>
    <w:rsid w:val="00D1523A"/>
    <w:rsid w:val="00D264F5"/>
    <w:rsid w:val="00D33479"/>
    <w:rsid w:val="00D80A47"/>
    <w:rsid w:val="00DA4575"/>
    <w:rsid w:val="00DB41A1"/>
    <w:rsid w:val="00DB725A"/>
    <w:rsid w:val="00DF55FE"/>
    <w:rsid w:val="00E03C55"/>
    <w:rsid w:val="00E245E5"/>
    <w:rsid w:val="00E2508B"/>
    <w:rsid w:val="00E31C66"/>
    <w:rsid w:val="00E52B35"/>
    <w:rsid w:val="00E5436E"/>
    <w:rsid w:val="00E85FC5"/>
    <w:rsid w:val="00EC47C1"/>
    <w:rsid w:val="00EC73AE"/>
    <w:rsid w:val="00EE58DF"/>
    <w:rsid w:val="00F123AA"/>
    <w:rsid w:val="00F26D86"/>
    <w:rsid w:val="00F55671"/>
    <w:rsid w:val="00F612E6"/>
    <w:rsid w:val="00F84872"/>
    <w:rsid w:val="00F90DBC"/>
    <w:rsid w:val="00F92AA4"/>
    <w:rsid w:val="00F97F6B"/>
    <w:rsid w:val="00FA6BE9"/>
    <w:rsid w:val="00FB1255"/>
    <w:rsid w:val="00FD19F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FBB32"/>
  <w15:chartTrackingRefBased/>
  <w15:docId w15:val="{C935106D-0A78-498B-A14C-58F233A77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12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12E6"/>
    <w:rPr>
      <w:rFonts w:ascii="Segoe UI" w:hAnsi="Segoe UI" w:cs="Segoe UI"/>
      <w:sz w:val="18"/>
      <w:szCs w:val="18"/>
    </w:rPr>
  </w:style>
  <w:style w:type="paragraph" w:styleId="FootnoteText">
    <w:name w:val="footnote text"/>
    <w:basedOn w:val="Normal"/>
    <w:link w:val="FootnoteTextChar"/>
    <w:uiPriority w:val="99"/>
    <w:semiHidden/>
    <w:unhideWhenUsed/>
    <w:rsid w:val="00F612E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612E6"/>
    <w:rPr>
      <w:sz w:val="20"/>
      <w:szCs w:val="20"/>
    </w:rPr>
  </w:style>
  <w:style w:type="character" w:styleId="FootnoteReference">
    <w:name w:val="footnote reference"/>
    <w:basedOn w:val="DefaultParagraphFont"/>
    <w:uiPriority w:val="99"/>
    <w:semiHidden/>
    <w:unhideWhenUsed/>
    <w:rsid w:val="00F612E6"/>
    <w:rPr>
      <w:vertAlign w:val="superscript"/>
    </w:rPr>
  </w:style>
  <w:style w:type="paragraph" w:styleId="Header">
    <w:name w:val="header"/>
    <w:basedOn w:val="Normal"/>
    <w:link w:val="HeaderChar"/>
    <w:uiPriority w:val="99"/>
    <w:unhideWhenUsed/>
    <w:rsid w:val="000378A4"/>
    <w:pPr>
      <w:tabs>
        <w:tab w:val="center" w:pos="4153"/>
        <w:tab w:val="right" w:pos="8306"/>
      </w:tabs>
      <w:spacing w:after="0" w:line="240" w:lineRule="auto"/>
    </w:pPr>
  </w:style>
  <w:style w:type="character" w:customStyle="1" w:styleId="HeaderChar">
    <w:name w:val="Header Char"/>
    <w:basedOn w:val="DefaultParagraphFont"/>
    <w:link w:val="Header"/>
    <w:uiPriority w:val="99"/>
    <w:rsid w:val="000378A4"/>
  </w:style>
  <w:style w:type="paragraph" w:styleId="Footer">
    <w:name w:val="footer"/>
    <w:basedOn w:val="Normal"/>
    <w:link w:val="FooterChar"/>
    <w:uiPriority w:val="99"/>
    <w:unhideWhenUsed/>
    <w:rsid w:val="000378A4"/>
    <w:pPr>
      <w:tabs>
        <w:tab w:val="center" w:pos="4153"/>
        <w:tab w:val="right" w:pos="8306"/>
      </w:tabs>
      <w:spacing w:after="0" w:line="240" w:lineRule="auto"/>
    </w:pPr>
  </w:style>
  <w:style w:type="character" w:customStyle="1" w:styleId="FooterChar">
    <w:name w:val="Footer Char"/>
    <w:basedOn w:val="DefaultParagraphFont"/>
    <w:link w:val="Footer"/>
    <w:uiPriority w:val="99"/>
    <w:rsid w:val="000378A4"/>
  </w:style>
  <w:style w:type="character" w:styleId="CommentReference">
    <w:name w:val="annotation reference"/>
    <w:basedOn w:val="DefaultParagraphFont"/>
    <w:uiPriority w:val="99"/>
    <w:semiHidden/>
    <w:unhideWhenUsed/>
    <w:rsid w:val="000C1845"/>
    <w:rPr>
      <w:sz w:val="16"/>
      <w:szCs w:val="16"/>
    </w:rPr>
  </w:style>
  <w:style w:type="paragraph" w:styleId="CommentText">
    <w:name w:val="annotation text"/>
    <w:basedOn w:val="Normal"/>
    <w:link w:val="CommentTextChar"/>
    <w:uiPriority w:val="99"/>
    <w:semiHidden/>
    <w:unhideWhenUsed/>
    <w:rsid w:val="000C1845"/>
    <w:pPr>
      <w:spacing w:line="240" w:lineRule="auto"/>
    </w:pPr>
    <w:rPr>
      <w:sz w:val="20"/>
      <w:szCs w:val="20"/>
    </w:rPr>
  </w:style>
  <w:style w:type="character" w:customStyle="1" w:styleId="CommentTextChar">
    <w:name w:val="Comment Text Char"/>
    <w:basedOn w:val="DefaultParagraphFont"/>
    <w:link w:val="CommentText"/>
    <w:uiPriority w:val="99"/>
    <w:semiHidden/>
    <w:rsid w:val="000C1845"/>
    <w:rPr>
      <w:sz w:val="20"/>
      <w:szCs w:val="20"/>
    </w:rPr>
  </w:style>
  <w:style w:type="paragraph" w:styleId="CommentSubject">
    <w:name w:val="annotation subject"/>
    <w:basedOn w:val="CommentText"/>
    <w:next w:val="CommentText"/>
    <w:link w:val="CommentSubjectChar"/>
    <w:uiPriority w:val="99"/>
    <w:semiHidden/>
    <w:unhideWhenUsed/>
    <w:rsid w:val="000C1845"/>
    <w:rPr>
      <w:b/>
      <w:bCs/>
    </w:rPr>
  </w:style>
  <w:style w:type="character" w:customStyle="1" w:styleId="CommentSubjectChar">
    <w:name w:val="Comment Subject Char"/>
    <w:basedOn w:val="CommentTextChar"/>
    <w:link w:val="CommentSubject"/>
    <w:uiPriority w:val="99"/>
    <w:semiHidden/>
    <w:rsid w:val="000C1845"/>
    <w:rPr>
      <w:b/>
      <w:bCs/>
      <w:sz w:val="20"/>
      <w:szCs w:val="20"/>
    </w:rPr>
  </w:style>
  <w:style w:type="paragraph" w:customStyle="1" w:styleId="isexist">
    <w:name w:val="isexist"/>
    <w:basedOn w:val="Normal"/>
    <w:rsid w:val="003A53FC"/>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g">
    <w:name w:val="eng"/>
    <w:basedOn w:val="DefaultParagraphFont"/>
    <w:rsid w:val="003A53FC"/>
  </w:style>
  <w:style w:type="paragraph" w:styleId="ListParagraph">
    <w:name w:val="List Paragraph"/>
    <w:basedOn w:val="Normal"/>
    <w:uiPriority w:val="34"/>
    <w:qFormat/>
    <w:rsid w:val="00F84872"/>
    <w:pPr>
      <w:ind w:left="720"/>
      <w:contextualSpacing/>
    </w:pPr>
  </w:style>
  <w:style w:type="character" w:styleId="LineNumber">
    <w:name w:val="line number"/>
    <w:basedOn w:val="DefaultParagraphFont"/>
    <w:uiPriority w:val="99"/>
    <w:semiHidden/>
    <w:unhideWhenUsed/>
    <w:rsid w:val="00F848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307487">
      <w:bodyDiv w:val="1"/>
      <w:marLeft w:val="0"/>
      <w:marRight w:val="0"/>
      <w:marTop w:val="0"/>
      <w:marBottom w:val="0"/>
      <w:divBdr>
        <w:top w:val="none" w:sz="0" w:space="0" w:color="auto"/>
        <w:left w:val="none" w:sz="0" w:space="0" w:color="auto"/>
        <w:bottom w:val="none" w:sz="0" w:space="0" w:color="auto"/>
        <w:right w:val="none" w:sz="0" w:space="0" w:color="auto"/>
      </w:divBdr>
    </w:div>
    <w:div w:id="1267494976">
      <w:bodyDiv w:val="1"/>
      <w:marLeft w:val="0"/>
      <w:marRight w:val="0"/>
      <w:marTop w:val="0"/>
      <w:marBottom w:val="0"/>
      <w:divBdr>
        <w:top w:val="none" w:sz="0" w:space="0" w:color="auto"/>
        <w:left w:val="none" w:sz="0" w:space="0" w:color="auto"/>
        <w:bottom w:val="none" w:sz="0" w:space="0" w:color="auto"/>
        <w:right w:val="none" w:sz="0" w:space="0" w:color="auto"/>
      </w:divBdr>
      <w:divsChild>
        <w:div w:id="1733043391">
          <w:marLeft w:val="0"/>
          <w:marRight w:val="0"/>
          <w:marTop w:val="0"/>
          <w:marBottom w:val="0"/>
          <w:divBdr>
            <w:top w:val="none" w:sz="0" w:space="0" w:color="auto"/>
            <w:left w:val="none" w:sz="0" w:space="0" w:color="auto"/>
            <w:bottom w:val="none" w:sz="0" w:space="0" w:color="auto"/>
            <w:right w:val="none" w:sz="0" w:space="0" w:color="auto"/>
          </w:divBdr>
        </w:div>
      </w:divsChild>
    </w:div>
    <w:div w:id="1858034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26</Pages>
  <Words>2847</Words>
  <Characters>16228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אורן ישי הירשהורן</dc:creator>
  <cp:keywords/>
  <dc:description/>
  <cp:lastModifiedBy>Or Levy Hirschhorn</cp:lastModifiedBy>
  <cp:revision>2</cp:revision>
  <dcterms:created xsi:type="dcterms:W3CDTF">2021-06-18T12:24:00Z</dcterms:created>
  <dcterms:modified xsi:type="dcterms:W3CDTF">2021-06-18T12:24:00Z</dcterms:modified>
</cp:coreProperties>
</file>